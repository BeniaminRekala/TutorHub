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C370" w14:textId="4709DE5E" w:rsidR="00873EC3" w:rsidRPr="007B38E2" w:rsidRDefault="0004355F" w:rsidP="00873EC3">
      <w:pPr>
        <w:pStyle w:val="Heading1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TutorHub</w:t>
      </w:r>
      <w:proofErr w:type="spellEnd"/>
      <w:r w:rsidR="00873EC3" w:rsidRPr="007B38E2">
        <w:rPr>
          <w:rFonts w:ascii="Arial" w:hAnsi="Arial" w:cs="Arial"/>
          <w:sz w:val="36"/>
          <w:szCs w:val="36"/>
        </w:rPr>
        <w:t xml:space="preserve"> DA-Antrag 2021/22</w:t>
      </w:r>
    </w:p>
    <w:p w14:paraId="24E15F2C" w14:textId="77777777" w:rsidR="0004355F" w:rsidRDefault="0004355F" w:rsidP="00873EC3">
      <w:pPr>
        <w:pStyle w:val="Heading2"/>
        <w:rPr>
          <w:rFonts w:ascii="Arial" w:hAnsi="Arial" w:cs="Arial"/>
          <w:sz w:val="28"/>
          <w:szCs w:val="28"/>
        </w:rPr>
      </w:pPr>
    </w:p>
    <w:p w14:paraId="08618290" w14:textId="60A4947D" w:rsidR="00737AB3" w:rsidRPr="007B38E2" w:rsidRDefault="00873EC3" w:rsidP="00873EC3">
      <w:pPr>
        <w:pStyle w:val="Heading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Ausgangslage</w:t>
      </w:r>
    </w:p>
    <w:p w14:paraId="49598A28" w14:textId="77777777" w:rsidR="000A3D56" w:rsidRPr="007B38E2" w:rsidRDefault="000A3D56" w:rsidP="000A3D56">
      <w:pPr>
        <w:rPr>
          <w:rFonts w:ascii="Arial" w:hAnsi="Arial" w:cs="Arial"/>
        </w:rPr>
      </w:pPr>
    </w:p>
    <w:p w14:paraId="6AFA5140" w14:textId="00E3211F" w:rsidR="00873EC3" w:rsidRPr="007B38E2" w:rsidRDefault="004F2710" w:rsidP="00BB57C2">
      <w:pPr>
        <w:tabs>
          <w:tab w:val="left" w:pos="29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</w:t>
      </w:r>
      <w:r w:rsidR="00BB57C2" w:rsidRPr="007B38E2">
        <w:rPr>
          <w:rFonts w:ascii="Arial" w:hAnsi="Arial" w:cs="Arial"/>
          <w:sz w:val="24"/>
          <w:szCs w:val="24"/>
        </w:rPr>
        <w:t xml:space="preserve"> bestehende</w:t>
      </w:r>
      <w:r>
        <w:rPr>
          <w:rFonts w:ascii="Arial" w:hAnsi="Arial" w:cs="Arial"/>
          <w:sz w:val="24"/>
          <w:szCs w:val="24"/>
        </w:rPr>
        <w:t>n</w:t>
      </w:r>
      <w:r w:rsidR="00BB57C2" w:rsidRPr="007B38E2">
        <w:rPr>
          <w:rFonts w:ascii="Arial" w:hAnsi="Arial" w:cs="Arial"/>
          <w:sz w:val="24"/>
          <w:szCs w:val="24"/>
        </w:rPr>
        <w:t xml:space="preserve"> Tutorensystem an unserer Schule</w:t>
      </w:r>
      <w:r>
        <w:rPr>
          <w:rFonts w:ascii="Arial" w:hAnsi="Arial" w:cs="Arial"/>
          <w:sz w:val="24"/>
          <w:szCs w:val="24"/>
        </w:rPr>
        <w:t xml:space="preserve"> gibt es einige Herausforderungen</w:t>
      </w:r>
      <w:r w:rsidR="00BB57C2" w:rsidRPr="007B38E2">
        <w:rPr>
          <w:rFonts w:ascii="Arial" w:hAnsi="Arial" w:cs="Arial"/>
          <w:sz w:val="24"/>
          <w:szCs w:val="24"/>
        </w:rPr>
        <w:t xml:space="preserve">. </w:t>
      </w:r>
      <w:r w:rsidR="00E42CD1">
        <w:rPr>
          <w:rFonts w:ascii="Arial" w:hAnsi="Arial" w:cs="Arial"/>
          <w:sz w:val="24"/>
          <w:szCs w:val="24"/>
        </w:rPr>
        <w:t>D</w:t>
      </w:r>
      <w:r w:rsidR="00BB57C2" w:rsidRPr="007B38E2">
        <w:rPr>
          <w:rFonts w:ascii="Arial" w:hAnsi="Arial" w:cs="Arial"/>
          <w:sz w:val="24"/>
          <w:szCs w:val="24"/>
        </w:rPr>
        <w:t xml:space="preserve">ie Kommunikation per </w:t>
      </w:r>
      <w:r w:rsidR="001F418A">
        <w:rPr>
          <w:rFonts w:ascii="Arial" w:hAnsi="Arial" w:cs="Arial"/>
          <w:sz w:val="24"/>
          <w:szCs w:val="24"/>
        </w:rPr>
        <w:t>E-Mail gestaltet sich</w:t>
      </w:r>
      <w:r w:rsidR="00E73A24">
        <w:rPr>
          <w:rFonts w:ascii="Arial" w:hAnsi="Arial" w:cs="Arial"/>
          <w:sz w:val="24"/>
          <w:szCs w:val="24"/>
        </w:rPr>
        <w:t xml:space="preserve"> schwierig</w:t>
      </w:r>
      <w:r w:rsidR="00BB57C2" w:rsidRPr="007B38E2">
        <w:rPr>
          <w:rFonts w:ascii="Arial" w:hAnsi="Arial" w:cs="Arial"/>
          <w:sz w:val="24"/>
          <w:szCs w:val="24"/>
        </w:rPr>
        <w:t xml:space="preserve">. Darüber hinaus ist es für Schüler aufgrund der unterschiedlichen Zeitpläne und Fächer schwierig, ein Treffen zu vereinbaren und Lerngruppen zu bilden. Aus diesen Gründen möchten wir eine </w:t>
      </w:r>
      <w:r w:rsidR="003E15FE">
        <w:rPr>
          <w:rFonts w:ascii="Arial" w:hAnsi="Arial" w:cs="Arial"/>
          <w:sz w:val="24"/>
          <w:szCs w:val="24"/>
        </w:rPr>
        <w:t xml:space="preserve">moderne, </w:t>
      </w:r>
      <w:r w:rsidR="00BB57C2" w:rsidRPr="007B38E2">
        <w:rPr>
          <w:rFonts w:ascii="Arial" w:hAnsi="Arial" w:cs="Arial"/>
          <w:sz w:val="24"/>
          <w:szCs w:val="24"/>
        </w:rPr>
        <w:t xml:space="preserve">unkomplizierte </w:t>
      </w:r>
      <w:r w:rsidR="00591A80" w:rsidRPr="007B38E2">
        <w:rPr>
          <w:rFonts w:ascii="Arial" w:hAnsi="Arial" w:cs="Arial"/>
          <w:sz w:val="24"/>
          <w:szCs w:val="24"/>
        </w:rPr>
        <w:t>Methode</w:t>
      </w:r>
      <w:r w:rsidR="00BB57C2" w:rsidRPr="007B38E2">
        <w:rPr>
          <w:rFonts w:ascii="Arial" w:hAnsi="Arial" w:cs="Arial"/>
          <w:sz w:val="24"/>
          <w:szCs w:val="24"/>
        </w:rPr>
        <w:t xml:space="preserve"> schaffen gemeinsam zu lernen.</w:t>
      </w:r>
      <w:r w:rsidR="00BB57C2" w:rsidRPr="007B38E2">
        <w:rPr>
          <w:rFonts w:ascii="Arial" w:hAnsi="Arial" w:cs="Arial"/>
          <w:sz w:val="24"/>
          <w:szCs w:val="24"/>
        </w:rPr>
        <w:tab/>
      </w:r>
    </w:p>
    <w:p w14:paraId="2DD4BF6B" w14:textId="77777777" w:rsidR="000A3D56" w:rsidRPr="007B38E2" w:rsidRDefault="000A3D56" w:rsidP="00BB57C2">
      <w:pPr>
        <w:tabs>
          <w:tab w:val="left" w:pos="2988"/>
        </w:tabs>
        <w:rPr>
          <w:rFonts w:ascii="Arial" w:hAnsi="Arial" w:cs="Arial"/>
          <w:sz w:val="24"/>
          <w:szCs w:val="24"/>
        </w:rPr>
      </w:pPr>
    </w:p>
    <w:p w14:paraId="1AB7E093" w14:textId="0B15EEFC" w:rsidR="00873EC3" w:rsidRPr="007B38E2" w:rsidRDefault="00873EC3" w:rsidP="00873EC3">
      <w:pPr>
        <w:pStyle w:val="Heading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Untersuchungsanliegen der individuellen Themenstellungen (Diplomarbeit/Abschlussarbeit-Teilthemen)</w:t>
      </w:r>
    </w:p>
    <w:p w14:paraId="637DF3D7" w14:textId="7705636B" w:rsidR="000A3D56" w:rsidRDefault="000A3D56" w:rsidP="000A3D56">
      <w:pPr>
        <w:rPr>
          <w:rFonts w:ascii="Arial" w:hAnsi="Arial" w:cs="Arial"/>
        </w:rPr>
      </w:pPr>
    </w:p>
    <w:p w14:paraId="24C40638" w14:textId="751EC12D" w:rsidR="003F0AE0" w:rsidRDefault="003F0AE0" w:rsidP="000A3D56">
      <w:pPr>
        <w:rPr>
          <w:rFonts w:ascii="Arial" w:hAnsi="Arial" w:cs="Arial"/>
        </w:rPr>
      </w:pPr>
    </w:p>
    <w:p w14:paraId="4D0236A5" w14:textId="3BA4DD16" w:rsidR="00AE6008" w:rsidRDefault="00F042E5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 xml:space="preserve">Hasan Basri </w:t>
      </w:r>
      <w:proofErr w:type="spellStart"/>
      <w:r w:rsidRPr="007B38E2">
        <w:rPr>
          <w:rStyle w:val="info"/>
          <w:rFonts w:ascii="Arial" w:hAnsi="Arial" w:cs="Arial"/>
          <w:b/>
          <w:bCs/>
          <w:sz w:val="24"/>
          <w:szCs w:val="24"/>
        </w:rPr>
        <w:t>Kizilirmak</w:t>
      </w:r>
      <w:proofErr w:type="spellEnd"/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="00DD121C" w:rsidRPr="007B38E2">
        <w:rPr>
          <w:rStyle w:val="info"/>
          <w:rFonts w:ascii="Arial" w:hAnsi="Arial" w:cs="Arial"/>
          <w:sz w:val="24"/>
          <w:szCs w:val="24"/>
        </w:rPr>
        <w:t xml:space="preserve">Erstellung </w:t>
      </w:r>
      <w:r w:rsidR="00B37476">
        <w:rPr>
          <w:rStyle w:val="info"/>
          <w:rFonts w:ascii="Arial" w:hAnsi="Arial" w:cs="Arial"/>
          <w:sz w:val="24"/>
          <w:szCs w:val="24"/>
        </w:rPr>
        <w:t xml:space="preserve">eines </w:t>
      </w:r>
      <w:r w:rsidR="005C5F32">
        <w:rPr>
          <w:rStyle w:val="info"/>
          <w:rFonts w:ascii="Arial" w:hAnsi="Arial" w:cs="Arial"/>
          <w:sz w:val="24"/>
          <w:szCs w:val="24"/>
        </w:rPr>
        <w:t>u</w:t>
      </w:r>
      <w:r w:rsidR="00B37476">
        <w:rPr>
          <w:rStyle w:val="info"/>
          <w:rFonts w:ascii="Arial" w:hAnsi="Arial" w:cs="Arial"/>
          <w:sz w:val="24"/>
          <w:szCs w:val="24"/>
        </w:rPr>
        <w:t>ser</w:t>
      </w:r>
      <w:r w:rsidR="005B517D">
        <w:rPr>
          <w:rStyle w:val="info"/>
          <w:rFonts w:ascii="Arial" w:hAnsi="Arial" w:cs="Arial"/>
          <w:sz w:val="24"/>
          <w:szCs w:val="24"/>
        </w:rPr>
        <w:t>f</w:t>
      </w:r>
      <w:r w:rsidR="00B37476">
        <w:rPr>
          <w:rStyle w:val="info"/>
          <w:rFonts w:ascii="Arial" w:hAnsi="Arial" w:cs="Arial"/>
          <w:sz w:val="24"/>
          <w:szCs w:val="24"/>
        </w:rPr>
        <w:t>reundlichen</w:t>
      </w:r>
      <w:r w:rsidR="00DD121C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>Front-End</w:t>
      </w:r>
      <w:r w:rsidR="002645E2">
        <w:rPr>
          <w:rStyle w:val="info"/>
          <w:rFonts w:ascii="Arial" w:hAnsi="Arial" w:cs="Arial"/>
          <w:sz w:val="24"/>
          <w:szCs w:val="24"/>
        </w:rPr>
        <w:t>s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DD121C" w:rsidRPr="007B38E2">
        <w:rPr>
          <w:rStyle w:val="info"/>
          <w:rFonts w:ascii="Arial" w:hAnsi="Arial" w:cs="Arial"/>
          <w:sz w:val="24"/>
          <w:szCs w:val="24"/>
        </w:rPr>
        <w:t xml:space="preserve">mittels </w:t>
      </w:r>
      <w:proofErr w:type="spellStart"/>
      <w:r w:rsidR="007C14B3" w:rsidRPr="007B38E2">
        <w:rPr>
          <w:rStyle w:val="info"/>
          <w:rFonts w:ascii="Arial" w:hAnsi="Arial" w:cs="Arial"/>
          <w:sz w:val="24"/>
          <w:szCs w:val="24"/>
        </w:rPr>
        <w:t>React</w:t>
      </w:r>
      <w:proofErr w:type="spellEnd"/>
      <w:r w:rsidR="00AE7046">
        <w:rPr>
          <w:rStyle w:val="info"/>
          <w:rFonts w:ascii="Arial" w:hAnsi="Arial" w:cs="Arial"/>
          <w:sz w:val="24"/>
          <w:szCs w:val="24"/>
        </w:rPr>
        <w:t xml:space="preserve">, um </w:t>
      </w:r>
      <w:r w:rsidR="00DB1990">
        <w:rPr>
          <w:rStyle w:val="info"/>
          <w:rFonts w:ascii="Arial" w:hAnsi="Arial" w:cs="Arial"/>
          <w:sz w:val="24"/>
          <w:szCs w:val="24"/>
        </w:rPr>
        <w:t xml:space="preserve">eine </w:t>
      </w:r>
      <w:r w:rsidR="00AE7046">
        <w:rPr>
          <w:rStyle w:val="info"/>
          <w:rFonts w:ascii="Arial" w:hAnsi="Arial" w:cs="Arial"/>
          <w:sz w:val="24"/>
          <w:szCs w:val="24"/>
        </w:rPr>
        <w:t>positive User</w:t>
      </w:r>
      <w:r w:rsidR="00420D6A">
        <w:rPr>
          <w:rStyle w:val="info"/>
          <w:rFonts w:ascii="Arial" w:hAnsi="Arial" w:cs="Arial"/>
          <w:sz w:val="24"/>
          <w:szCs w:val="24"/>
        </w:rPr>
        <w:t xml:space="preserve"> E</w:t>
      </w:r>
      <w:r w:rsidR="00AE7046">
        <w:rPr>
          <w:rStyle w:val="info"/>
          <w:rFonts w:ascii="Arial" w:hAnsi="Arial" w:cs="Arial"/>
          <w:sz w:val="24"/>
          <w:szCs w:val="24"/>
        </w:rPr>
        <w:t xml:space="preserve">xperience zu gewährleisten. </w:t>
      </w:r>
      <w:del w:id="0" w:author="PAZDERKA, Martin" w:date="2021-09-22T10:34:00Z">
        <w:r w:rsidR="0012360D" w:rsidDel="00AF7A2F">
          <w:rPr>
            <w:rStyle w:val="info"/>
            <w:rFonts w:ascii="Arial" w:hAnsi="Arial" w:cs="Arial"/>
            <w:sz w:val="24"/>
            <w:szCs w:val="24"/>
          </w:rPr>
          <w:delText xml:space="preserve">Sowie </w:delText>
        </w:r>
      </w:del>
      <w:ins w:id="1" w:author="PAZDERKA, Martin" w:date="2021-09-22T10:34:00Z">
        <w:r w:rsidR="00AF7A2F">
          <w:rPr>
            <w:rStyle w:val="info"/>
            <w:rFonts w:ascii="Arial" w:hAnsi="Arial" w:cs="Arial"/>
            <w:sz w:val="24"/>
            <w:szCs w:val="24"/>
          </w:rPr>
          <w:t xml:space="preserve">Analyse der </w:t>
        </w:r>
      </w:ins>
      <w:r w:rsidR="006E2A00" w:rsidRPr="007B38E2">
        <w:rPr>
          <w:rStyle w:val="info"/>
          <w:rFonts w:ascii="Arial" w:hAnsi="Arial" w:cs="Arial"/>
          <w:sz w:val="24"/>
          <w:szCs w:val="24"/>
        </w:rPr>
        <w:t>Unterschiede</w:t>
      </w:r>
      <w:r w:rsidR="00006557" w:rsidRPr="007B38E2">
        <w:rPr>
          <w:rStyle w:val="info"/>
          <w:rFonts w:ascii="Arial" w:hAnsi="Arial" w:cs="Arial"/>
          <w:sz w:val="24"/>
          <w:szCs w:val="24"/>
        </w:rPr>
        <w:t xml:space="preserve"> zwischen </w:t>
      </w:r>
      <w:proofErr w:type="spellStart"/>
      <w:r w:rsidR="00006557" w:rsidRPr="007B38E2">
        <w:rPr>
          <w:rStyle w:val="info"/>
          <w:rFonts w:ascii="Arial" w:hAnsi="Arial" w:cs="Arial"/>
          <w:sz w:val="24"/>
          <w:szCs w:val="24"/>
        </w:rPr>
        <w:t>React</w:t>
      </w:r>
      <w:proofErr w:type="spellEnd"/>
      <w:r w:rsidR="00006557" w:rsidRPr="007B38E2">
        <w:rPr>
          <w:rStyle w:val="info"/>
          <w:rFonts w:ascii="Arial" w:hAnsi="Arial" w:cs="Arial"/>
          <w:sz w:val="24"/>
          <w:szCs w:val="24"/>
        </w:rPr>
        <w:t xml:space="preserve"> und andere</w:t>
      </w:r>
      <w:r w:rsidR="009845EF" w:rsidRPr="007B38E2">
        <w:rPr>
          <w:rStyle w:val="info"/>
          <w:rFonts w:ascii="Arial" w:hAnsi="Arial" w:cs="Arial"/>
          <w:sz w:val="24"/>
          <w:szCs w:val="24"/>
        </w:rPr>
        <w:t>n</w:t>
      </w:r>
      <w:r w:rsidR="00006557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Front-End </w:t>
      </w:r>
      <w:r w:rsidR="00B16655" w:rsidRPr="007B38E2">
        <w:rPr>
          <w:rStyle w:val="info"/>
          <w:rFonts w:ascii="Arial" w:hAnsi="Arial" w:cs="Arial"/>
          <w:sz w:val="24"/>
          <w:szCs w:val="24"/>
        </w:rPr>
        <w:t>Technologien</w:t>
      </w:r>
      <w:r w:rsidR="0093573D">
        <w:rPr>
          <w:rStyle w:val="info"/>
          <w:rFonts w:ascii="Arial" w:hAnsi="Arial" w:cs="Arial"/>
          <w:sz w:val="24"/>
          <w:szCs w:val="24"/>
        </w:rPr>
        <w:t xml:space="preserve">, </w:t>
      </w:r>
      <w:del w:id="2" w:author="PAZDERKA, Martin" w:date="2021-09-22T10:34:00Z">
        <w:r w:rsidR="0093573D" w:rsidDel="00AF7A2F">
          <w:rPr>
            <w:rStyle w:val="info"/>
            <w:rFonts w:ascii="Arial" w:hAnsi="Arial" w:cs="Arial"/>
            <w:sz w:val="24"/>
            <w:szCs w:val="24"/>
          </w:rPr>
          <w:delText xml:space="preserve">wie auch </w:delText>
        </w:r>
        <w:r w:rsidR="00AA7A71" w:rsidDel="00AF7A2F">
          <w:rPr>
            <w:rStyle w:val="info"/>
            <w:rFonts w:ascii="Arial" w:hAnsi="Arial" w:cs="Arial"/>
            <w:sz w:val="24"/>
            <w:szCs w:val="24"/>
          </w:rPr>
          <w:delText xml:space="preserve">die </w:delText>
        </w:r>
      </w:del>
      <w:ins w:id="3" w:author="PAZDERKA, Martin" w:date="2021-09-22T10:34:00Z">
        <w:r w:rsidR="00AF7A2F">
          <w:rPr>
            <w:rStyle w:val="info"/>
            <w:rFonts w:ascii="Arial" w:hAnsi="Arial" w:cs="Arial"/>
            <w:sz w:val="24"/>
            <w:szCs w:val="24"/>
          </w:rPr>
          <w:t xml:space="preserve">sowie </w:t>
        </w:r>
      </w:ins>
      <w:r w:rsidR="00AA7A71">
        <w:rPr>
          <w:rStyle w:val="info"/>
          <w:rFonts w:ascii="Arial" w:hAnsi="Arial" w:cs="Arial"/>
          <w:sz w:val="24"/>
          <w:szCs w:val="24"/>
        </w:rPr>
        <w:t>Grundlagen moderner Web Development Frameworks</w:t>
      </w:r>
      <w:r w:rsidR="00295486">
        <w:rPr>
          <w:rStyle w:val="info"/>
          <w:rFonts w:ascii="Arial" w:hAnsi="Arial" w:cs="Arial"/>
          <w:sz w:val="24"/>
          <w:szCs w:val="24"/>
        </w:rPr>
        <w:t xml:space="preserve">. </w:t>
      </w:r>
    </w:p>
    <w:p w14:paraId="46189C96" w14:textId="0B1F8ED3" w:rsidR="00F2625A" w:rsidRPr="007B38E2" w:rsidRDefault="00F2625A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Beniamin Vasile Rekala</w:t>
      </w:r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BE4221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B108C2">
        <w:rPr>
          <w:rStyle w:val="info"/>
          <w:rFonts w:ascii="Arial" w:hAnsi="Arial" w:cs="Arial"/>
          <w:sz w:val="24"/>
          <w:szCs w:val="24"/>
        </w:rPr>
        <w:t>Design</w:t>
      </w:r>
      <w:r w:rsidR="0060610C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2D449E" w:rsidRPr="007B38E2">
        <w:rPr>
          <w:rStyle w:val="info"/>
          <w:rFonts w:ascii="Arial" w:hAnsi="Arial" w:cs="Arial"/>
          <w:sz w:val="24"/>
          <w:szCs w:val="24"/>
        </w:rPr>
        <w:t xml:space="preserve">einer </w:t>
      </w:r>
      <w:r w:rsidR="00371411" w:rsidRPr="007B38E2">
        <w:rPr>
          <w:rStyle w:val="info"/>
          <w:rFonts w:ascii="Arial" w:hAnsi="Arial" w:cs="Arial"/>
          <w:sz w:val="24"/>
          <w:szCs w:val="24"/>
        </w:rPr>
        <w:t>SQL-Datenbank</w:t>
      </w:r>
      <w:r w:rsidR="002D449E" w:rsidRPr="007B38E2">
        <w:rPr>
          <w:rStyle w:val="info"/>
          <w:rFonts w:ascii="Arial" w:hAnsi="Arial" w:cs="Arial"/>
          <w:sz w:val="24"/>
          <w:szCs w:val="24"/>
        </w:rPr>
        <w:t xml:space="preserve"> und </w:t>
      </w:r>
      <w:r w:rsidR="00BE4221" w:rsidRPr="007B38E2">
        <w:rPr>
          <w:rStyle w:val="info"/>
          <w:rFonts w:ascii="Arial" w:hAnsi="Arial" w:cs="Arial"/>
          <w:sz w:val="24"/>
          <w:szCs w:val="24"/>
        </w:rPr>
        <w:t>Verbindung zwischen Datenbank und</w:t>
      </w:r>
      <w:r w:rsidR="004A6C34" w:rsidRPr="007B38E2">
        <w:rPr>
          <w:rStyle w:val="info"/>
          <w:rFonts w:ascii="Arial" w:hAnsi="Arial" w:cs="Arial"/>
          <w:sz w:val="24"/>
          <w:szCs w:val="24"/>
        </w:rPr>
        <w:t xml:space="preserve"> W</w:t>
      </w:r>
      <w:r w:rsidR="00F51A1B" w:rsidRPr="007B38E2">
        <w:rPr>
          <w:rStyle w:val="info"/>
          <w:rFonts w:ascii="Arial" w:hAnsi="Arial" w:cs="Arial"/>
          <w:sz w:val="24"/>
          <w:szCs w:val="24"/>
        </w:rPr>
        <w:t>ebapp/</w:t>
      </w:r>
      <w:r w:rsidR="00FE2076" w:rsidRPr="007B38E2">
        <w:rPr>
          <w:rStyle w:val="info"/>
          <w:rFonts w:ascii="Arial" w:hAnsi="Arial" w:cs="Arial"/>
          <w:sz w:val="24"/>
          <w:szCs w:val="24"/>
        </w:rPr>
        <w:t>Mobile App</w:t>
      </w:r>
      <w:r w:rsidR="00924C31" w:rsidRPr="007B38E2">
        <w:rPr>
          <w:rStyle w:val="info"/>
          <w:rFonts w:ascii="Arial" w:hAnsi="Arial" w:cs="Arial"/>
          <w:sz w:val="24"/>
          <w:szCs w:val="24"/>
        </w:rPr>
        <w:t xml:space="preserve">. </w:t>
      </w:r>
      <w:del w:id="4" w:author="PAZDERKA, Martin" w:date="2021-09-22T10:34:00Z">
        <w:r w:rsidR="00374C63" w:rsidRPr="007B38E2" w:rsidDel="00AF7A2F">
          <w:rPr>
            <w:rStyle w:val="info"/>
            <w:rFonts w:ascii="Arial" w:hAnsi="Arial" w:cs="Arial"/>
            <w:sz w:val="24"/>
            <w:szCs w:val="24"/>
          </w:rPr>
          <w:delText xml:space="preserve">Verschlüsselung der Daten mittels </w:delText>
        </w:r>
        <w:r w:rsidR="00672A19" w:rsidRPr="007B38E2" w:rsidDel="00AF7A2F">
          <w:rPr>
            <w:rStyle w:val="info"/>
            <w:rFonts w:ascii="Arial" w:hAnsi="Arial" w:cs="Arial"/>
            <w:sz w:val="24"/>
            <w:szCs w:val="24"/>
          </w:rPr>
          <w:delText>Kryptographie</w:delText>
        </w:r>
        <w:r w:rsidR="00374C63" w:rsidRPr="007B38E2" w:rsidDel="00AF7A2F">
          <w:rPr>
            <w:rStyle w:val="info"/>
            <w:rFonts w:ascii="Arial" w:hAnsi="Arial" w:cs="Arial"/>
            <w:sz w:val="24"/>
            <w:szCs w:val="24"/>
          </w:rPr>
          <w:delText>.</w:delText>
        </w:r>
      </w:del>
      <w:ins w:id="5" w:author="PAZDERKA, Martin" w:date="2021-09-22T10:34:00Z">
        <w:r w:rsidR="00AF7A2F">
          <w:rPr>
            <w:rStyle w:val="info"/>
            <w:rFonts w:ascii="Arial" w:hAnsi="Arial" w:cs="Arial"/>
            <w:sz w:val="24"/>
            <w:szCs w:val="24"/>
          </w:rPr>
          <w:t>Unt</w:t>
        </w:r>
      </w:ins>
      <w:ins w:id="6" w:author="PAZDERKA, Martin" w:date="2021-09-22T10:35:00Z">
        <w:r w:rsidR="00AF7A2F">
          <w:rPr>
            <w:rStyle w:val="info"/>
            <w:rFonts w:ascii="Arial" w:hAnsi="Arial" w:cs="Arial"/>
            <w:sz w:val="24"/>
            <w:szCs w:val="24"/>
          </w:rPr>
          <w:t>ersuchung geeigneter kryptographischer Methoden.</w:t>
        </w:r>
      </w:ins>
    </w:p>
    <w:p w14:paraId="335D48DD" w14:textId="7621577C" w:rsidR="002928A0" w:rsidRPr="007B38E2" w:rsidRDefault="002928A0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Marvin Keiblinger</w:t>
      </w:r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A9103C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ins w:id="7" w:author="PAZDERKA, Martin" w:date="2021-09-22T10:35:00Z">
        <w:r w:rsidR="00AF7A2F">
          <w:rPr>
            <w:rStyle w:val="info"/>
            <w:rFonts w:ascii="Arial" w:hAnsi="Arial" w:cs="Arial"/>
            <w:sz w:val="24"/>
            <w:szCs w:val="24"/>
          </w:rPr>
          <w:t xml:space="preserve">Java/XML </w:t>
        </w:r>
      </w:ins>
      <w:r w:rsidR="00587077" w:rsidRPr="007B38E2">
        <w:rPr>
          <w:rStyle w:val="info"/>
          <w:rFonts w:ascii="Arial" w:hAnsi="Arial" w:cs="Arial"/>
          <w:sz w:val="24"/>
          <w:szCs w:val="24"/>
        </w:rPr>
        <w:t xml:space="preserve">Mobile App </w:t>
      </w:r>
      <w:r w:rsidR="0047406E">
        <w:rPr>
          <w:rStyle w:val="info"/>
          <w:rFonts w:ascii="Arial" w:hAnsi="Arial" w:cs="Arial"/>
          <w:sz w:val="24"/>
          <w:szCs w:val="24"/>
        </w:rPr>
        <w:t>D</w:t>
      </w:r>
      <w:r w:rsidR="00587077" w:rsidRPr="007B38E2">
        <w:rPr>
          <w:rStyle w:val="info"/>
          <w:rFonts w:ascii="Arial" w:hAnsi="Arial" w:cs="Arial"/>
          <w:sz w:val="24"/>
          <w:szCs w:val="24"/>
        </w:rPr>
        <w:t xml:space="preserve">evelopment im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Front-End </w:t>
      </w:r>
      <w:r w:rsidR="00587077" w:rsidRPr="007B38E2">
        <w:rPr>
          <w:rStyle w:val="info"/>
          <w:rFonts w:ascii="Arial" w:hAnsi="Arial" w:cs="Arial"/>
          <w:sz w:val="24"/>
          <w:szCs w:val="24"/>
        </w:rPr>
        <w:t>Bereic</w:t>
      </w:r>
      <w:r w:rsidR="002E3C6C" w:rsidRPr="007B38E2">
        <w:rPr>
          <w:rStyle w:val="info"/>
          <w:rFonts w:ascii="Arial" w:hAnsi="Arial" w:cs="Arial"/>
          <w:sz w:val="24"/>
          <w:szCs w:val="24"/>
        </w:rPr>
        <w:t>h</w:t>
      </w:r>
      <w:del w:id="8" w:author="PAZDERKA, Martin" w:date="2021-09-22T10:35:00Z">
        <w:r w:rsidR="002E3C6C" w:rsidRPr="007B38E2" w:rsidDel="00AF7A2F">
          <w:rPr>
            <w:rStyle w:val="info"/>
            <w:rFonts w:ascii="Arial" w:hAnsi="Arial" w:cs="Arial"/>
            <w:sz w:val="24"/>
            <w:szCs w:val="24"/>
          </w:rPr>
          <w:delText xml:space="preserve"> </w:delText>
        </w:r>
        <w:r w:rsidR="00300953" w:rsidRPr="007B38E2" w:rsidDel="00AF7A2F">
          <w:rPr>
            <w:rStyle w:val="info"/>
            <w:rFonts w:ascii="Arial" w:hAnsi="Arial" w:cs="Arial"/>
            <w:sz w:val="24"/>
            <w:szCs w:val="24"/>
          </w:rPr>
          <w:delText>mittels</w:delText>
        </w:r>
        <w:r w:rsidR="002A7963" w:rsidRPr="007B38E2" w:rsidDel="00AF7A2F">
          <w:rPr>
            <w:rStyle w:val="info"/>
            <w:rFonts w:ascii="Arial" w:hAnsi="Arial" w:cs="Arial"/>
            <w:sz w:val="24"/>
            <w:szCs w:val="24"/>
          </w:rPr>
          <w:delText xml:space="preserve"> Java/XML</w:delText>
        </w:r>
        <w:r w:rsidR="00583545" w:rsidDel="00AF7A2F">
          <w:rPr>
            <w:rStyle w:val="info"/>
            <w:rFonts w:ascii="Arial" w:hAnsi="Arial" w:cs="Arial"/>
            <w:sz w:val="24"/>
            <w:szCs w:val="24"/>
          </w:rPr>
          <w:delText>,</w:delText>
        </w:r>
      </w:del>
      <w:r w:rsidR="00583545">
        <w:rPr>
          <w:rStyle w:val="info"/>
          <w:rFonts w:ascii="Arial" w:hAnsi="Arial" w:cs="Arial"/>
          <w:sz w:val="24"/>
          <w:szCs w:val="24"/>
        </w:rPr>
        <w:t xml:space="preserve"> sowie die Grundlagen moderner </w:t>
      </w:r>
      <w:r w:rsidR="00943157">
        <w:rPr>
          <w:rStyle w:val="info"/>
          <w:rFonts w:ascii="Arial" w:hAnsi="Arial" w:cs="Arial"/>
          <w:sz w:val="24"/>
          <w:szCs w:val="24"/>
        </w:rPr>
        <w:t>Mobile</w:t>
      </w:r>
      <w:r w:rsidR="00583545">
        <w:rPr>
          <w:rStyle w:val="info"/>
          <w:rFonts w:ascii="Arial" w:hAnsi="Arial" w:cs="Arial"/>
          <w:sz w:val="24"/>
          <w:szCs w:val="24"/>
        </w:rPr>
        <w:t xml:space="preserve"> Development Frameworks</w:t>
      </w:r>
      <w:r w:rsidR="00885C34" w:rsidRPr="007B38E2">
        <w:rPr>
          <w:rStyle w:val="info"/>
          <w:rFonts w:ascii="Arial" w:hAnsi="Arial" w:cs="Arial"/>
          <w:sz w:val="24"/>
          <w:szCs w:val="24"/>
        </w:rPr>
        <w:t xml:space="preserve">. </w:t>
      </w:r>
    </w:p>
    <w:p w14:paraId="2F2B6D32" w14:textId="6A107046" w:rsidR="008B7C5A" w:rsidRPr="007B38E2" w:rsidRDefault="00D522D8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 xml:space="preserve">Mahdi </w:t>
      </w:r>
      <w:proofErr w:type="spellStart"/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Mahmody</w:t>
      </w:r>
      <w:proofErr w:type="spellEnd"/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73198C" w:rsidRPr="007B38E2">
        <w:rPr>
          <w:rStyle w:val="info"/>
          <w:rFonts w:ascii="Arial" w:hAnsi="Arial" w:cs="Arial"/>
          <w:sz w:val="24"/>
          <w:szCs w:val="24"/>
        </w:rPr>
        <w:t xml:space="preserve"> Backend Development mithilfe von </w:t>
      </w:r>
      <w:proofErr w:type="spellStart"/>
      <w:r w:rsidR="008E3FC4" w:rsidRPr="007B38E2">
        <w:rPr>
          <w:rStyle w:val="info"/>
          <w:rFonts w:ascii="Arial" w:hAnsi="Arial" w:cs="Arial"/>
          <w:sz w:val="24"/>
          <w:szCs w:val="24"/>
        </w:rPr>
        <w:t>NodeJS</w:t>
      </w:r>
      <w:proofErr w:type="spellEnd"/>
      <w:r w:rsidR="00CE61B8">
        <w:rPr>
          <w:rStyle w:val="info"/>
          <w:rFonts w:ascii="Arial" w:hAnsi="Arial" w:cs="Arial"/>
          <w:sz w:val="24"/>
          <w:szCs w:val="24"/>
        </w:rPr>
        <w:t xml:space="preserve"> und </w:t>
      </w:r>
      <w:r w:rsidR="00CE61B8">
        <w:rPr>
          <w:rFonts w:ascii="Arial" w:hAnsi="Arial" w:cs="Arial"/>
        </w:rPr>
        <w:t>Implementierung der Anwendungs</w:t>
      </w:r>
      <w:r w:rsidR="00150B98">
        <w:rPr>
          <w:rFonts w:ascii="Arial" w:hAnsi="Arial" w:cs="Arial"/>
        </w:rPr>
        <w:t>l</w:t>
      </w:r>
      <w:r w:rsidR="00CE61B8">
        <w:rPr>
          <w:rFonts w:ascii="Arial" w:hAnsi="Arial" w:cs="Arial"/>
        </w:rPr>
        <w:t>ogi</w:t>
      </w:r>
      <w:r w:rsidR="002A32EF">
        <w:rPr>
          <w:rFonts w:ascii="Arial" w:hAnsi="Arial" w:cs="Arial"/>
        </w:rPr>
        <w:t>k</w:t>
      </w:r>
      <w:r w:rsidR="00CE61B8">
        <w:rPr>
          <w:rFonts w:ascii="Arial" w:hAnsi="Arial" w:cs="Arial"/>
        </w:rPr>
        <w:t>.</w:t>
      </w:r>
      <w:r w:rsidR="00CE61B8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del w:id="9" w:author="PAZDERKA, Martin" w:date="2021-09-22T10:36:00Z">
        <w:r w:rsidR="00CE61B8" w:rsidDel="00AF7A2F">
          <w:rPr>
            <w:rStyle w:val="info"/>
            <w:rFonts w:ascii="Arial" w:hAnsi="Arial" w:cs="Arial"/>
            <w:sz w:val="24"/>
            <w:szCs w:val="24"/>
          </w:rPr>
          <w:delText>S</w:delText>
        </w:r>
        <w:r w:rsidR="00C82F93" w:rsidRPr="007B38E2" w:rsidDel="00AF7A2F">
          <w:rPr>
            <w:rStyle w:val="info"/>
            <w:rFonts w:ascii="Arial" w:hAnsi="Arial" w:cs="Arial"/>
            <w:sz w:val="24"/>
            <w:szCs w:val="24"/>
          </w:rPr>
          <w:delText xml:space="preserve">owie die </w:delText>
        </w:r>
      </w:del>
      <w:r w:rsidR="00A774D3" w:rsidRPr="007B38E2">
        <w:rPr>
          <w:rStyle w:val="info"/>
          <w:rFonts w:ascii="Arial" w:hAnsi="Arial" w:cs="Arial"/>
          <w:sz w:val="24"/>
          <w:szCs w:val="24"/>
        </w:rPr>
        <w:t>F</w:t>
      </w:r>
      <w:r w:rsidR="00C82F93" w:rsidRPr="007B38E2">
        <w:rPr>
          <w:rStyle w:val="info"/>
          <w:rFonts w:ascii="Arial" w:hAnsi="Arial" w:cs="Arial"/>
          <w:sz w:val="24"/>
          <w:szCs w:val="24"/>
        </w:rPr>
        <w:t xml:space="preserve">unktionsweise von </w:t>
      </w:r>
      <w:proofErr w:type="spellStart"/>
      <w:r w:rsidR="00C82F93" w:rsidRPr="007B38E2">
        <w:rPr>
          <w:rStyle w:val="info"/>
          <w:rFonts w:ascii="Arial" w:hAnsi="Arial" w:cs="Arial"/>
          <w:sz w:val="24"/>
          <w:szCs w:val="24"/>
        </w:rPr>
        <w:t>NodeJS</w:t>
      </w:r>
      <w:proofErr w:type="spellEnd"/>
      <w:r w:rsidR="00F8658F" w:rsidRPr="007B38E2">
        <w:rPr>
          <w:rStyle w:val="info"/>
          <w:rFonts w:ascii="Arial" w:hAnsi="Arial" w:cs="Arial"/>
          <w:sz w:val="24"/>
          <w:szCs w:val="24"/>
        </w:rPr>
        <w:t xml:space="preserve">. </w:t>
      </w:r>
      <w:r w:rsidR="009F2CC9" w:rsidRPr="007B38E2">
        <w:rPr>
          <w:rStyle w:val="info"/>
          <w:rFonts w:ascii="Arial" w:hAnsi="Arial" w:cs="Arial"/>
          <w:sz w:val="24"/>
          <w:szCs w:val="24"/>
        </w:rPr>
        <w:t xml:space="preserve">Aufstellung der Verbindung </w:t>
      </w:r>
      <w:r w:rsidR="000D76CB" w:rsidRPr="007B38E2">
        <w:rPr>
          <w:rStyle w:val="info"/>
          <w:rFonts w:ascii="Arial" w:hAnsi="Arial" w:cs="Arial"/>
          <w:sz w:val="24"/>
          <w:szCs w:val="24"/>
        </w:rPr>
        <w:t>zwischen</w:t>
      </w:r>
      <w:r w:rsidR="00B06613" w:rsidRPr="007B38E2">
        <w:rPr>
          <w:rStyle w:val="info"/>
          <w:rFonts w:ascii="Arial" w:hAnsi="Arial" w:cs="Arial"/>
          <w:sz w:val="24"/>
          <w:szCs w:val="24"/>
        </w:rPr>
        <w:t xml:space="preserve"> den</w:t>
      </w:r>
      <w:r w:rsidR="00C47AEC" w:rsidRPr="007B38E2">
        <w:rPr>
          <w:rStyle w:val="info"/>
          <w:rFonts w:ascii="Arial" w:hAnsi="Arial" w:cs="Arial"/>
          <w:sz w:val="24"/>
          <w:szCs w:val="24"/>
        </w:rPr>
        <w:t xml:space="preserve"> Usern</w:t>
      </w:r>
      <w:r w:rsidR="00C82F93" w:rsidRPr="007B38E2">
        <w:rPr>
          <w:rStyle w:val="info"/>
          <w:rFonts w:ascii="Arial" w:hAnsi="Arial" w:cs="Arial"/>
          <w:sz w:val="24"/>
          <w:szCs w:val="24"/>
        </w:rPr>
        <w:t xml:space="preserve">. </w:t>
      </w:r>
    </w:p>
    <w:p w14:paraId="3C9859A2" w14:textId="07CD16F5" w:rsidR="00873EC3" w:rsidRPr="007B38E2" w:rsidRDefault="00873EC3" w:rsidP="00873EC3">
      <w:pPr>
        <w:rPr>
          <w:rStyle w:val="info"/>
          <w:rFonts w:ascii="Arial" w:hAnsi="Arial" w:cs="Arial"/>
          <w:color w:val="666666"/>
          <w:sz w:val="24"/>
          <w:szCs w:val="24"/>
        </w:rPr>
      </w:pPr>
    </w:p>
    <w:p w14:paraId="25F216AB" w14:textId="72006515" w:rsidR="00873EC3" w:rsidRPr="007B38E2" w:rsidRDefault="00873EC3" w:rsidP="00873EC3">
      <w:pPr>
        <w:pStyle w:val="Heading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Zielsetzung</w:t>
      </w:r>
    </w:p>
    <w:p w14:paraId="1432B8A3" w14:textId="77777777" w:rsidR="000A3D56" w:rsidRPr="007B38E2" w:rsidRDefault="000A3D56" w:rsidP="000A3D56">
      <w:pPr>
        <w:rPr>
          <w:rFonts w:ascii="Arial" w:hAnsi="Arial" w:cs="Arial"/>
        </w:rPr>
      </w:pPr>
    </w:p>
    <w:p w14:paraId="085BACD4" w14:textId="76CF5DE8" w:rsidR="00873EC3" w:rsidRPr="007B38E2" w:rsidRDefault="008D20B1" w:rsidP="008D20B1">
      <w:pPr>
        <w:rPr>
          <w:rFonts w:ascii="Arial" w:hAnsi="Arial" w:cs="Arial"/>
          <w:sz w:val="24"/>
          <w:szCs w:val="24"/>
        </w:rPr>
      </w:pPr>
      <w:r w:rsidRPr="007B38E2">
        <w:rPr>
          <w:rFonts w:ascii="Arial" w:hAnsi="Arial" w:cs="Arial"/>
          <w:sz w:val="24"/>
          <w:szCs w:val="24"/>
        </w:rPr>
        <w:t xml:space="preserve">Wir möchten eine </w:t>
      </w:r>
      <w:r w:rsidR="00506BFF" w:rsidRPr="007B38E2">
        <w:rPr>
          <w:rFonts w:ascii="Arial" w:hAnsi="Arial" w:cs="Arial"/>
          <w:sz w:val="24"/>
          <w:szCs w:val="24"/>
        </w:rPr>
        <w:t>Plattform</w:t>
      </w:r>
      <w:r w:rsidRPr="007B38E2">
        <w:rPr>
          <w:rFonts w:ascii="Arial" w:hAnsi="Arial" w:cs="Arial"/>
          <w:sz w:val="24"/>
          <w:szCs w:val="24"/>
        </w:rPr>
        <w:t xml:space="preserve"> mit einer klaren Übersicht erstellen, die einfach zu bedienen und verstehen ist. Es wird eine Chat-Funktion geben, um miteinander in Kontakt zu treten. </w:t>
      </w:r>
      <w:r w:rsidR="00480365" w:rsidRPr="007B38E2">
        <w:rPr>
          <w:rFonts w:ascii="Arial" w:hAnsi="Arial" w:cs="Arial"/>
          <w:sz w:val="24"/>
          <w:szCs w:val="24"/>
        </w:rPr>
        <w:t>Ebenfalls</w:t>
      </w:r>
      <w:r w:rsidRPr="007B38E2">
        <w:rPr>
          <w:rFonts w:ascii="Arial" w:hAnsi="Arial" w:cs="Arial"/>
          <w:sz w:val="24"/>
          <w:szCs w:val="24"/>
        </w:rPr>
        <w:t xml:space="preserve"> wird es auch einen Q&amp;A-Bereich geben, um Fragen zu stellen und beantworten. Es ist auch möglich, Lerngruppen zu bilden, in denen </w:t>
      </w:r>
      <w:r w:rsidR="006F4DD8" w:rsidRPr="007B38E2">
        <w:rPr>
          <w:rFonts w:ascii="Arial" w:hAnsi="Arial" w:cs="Arial"/>
          <w:sz w:val="24"/>
          <w:szCs w:val="24"/>
        </w:rPr>
        <w:t>man</w:t>
      </w:r>
      <w:r w:rsidRPr="007B38E2">
        <w:rPr>
          <w:rFonts w:ascii="Arial" w:hAnsi="Arial" w:cs="Arial"/>
          <w:sz w:val="24"/>
          <w:szCs w:val="24"/>
        </w:rPr>
        <w:t xml:space="preserve"> sich mit mehr</w:t>
      </w:r>
      <w:r w:rsidR="006F4DD8" w:rsidRPr="007B38E2">
        <w:rPr>
          <w:rFonts w:ascii="Arial" w:hAnsi="Arial" w:cs="Arial"/>
          <w:sz w:val="24"/>
          <w:szCs w:val="24"/>
        </w:rPr>
        <w:t>eren</w:t>
      </w:r>
      <w:r w:rsidRPr="007B38E2">
        <w:rPr>
          <w:rFonts w:ascii="Arial" w:hAnsi="Arial" w:cs="Arial"/>
          <w:sz w:val="24"/>
          <w:szCs w:val="24"/>
        </w:rPr>
        <w:t xml:space="preserve"> Leuten treffen und gemeinsam lernen können.</w:t>
      </w:r>
    </w:p>
    <w:p w14:paraId="136CC92E" w14:textId="77777777" w:rsidR="000A3D56" w:rsidRPr="007B38E2" w:rsidRDefault="000A3D56">
      <w:p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br w:type="page"/>
      </w:r>
    </w:p>
    <w:p w14:paraId="06563B39" w14:textId="78E20F2A" w:rsidR="00873EC3" w:rsidRPr="007B38E2" w:rsidRDefault="00873EC3" w:rsidP="00873EC3">
      <w:pPr>
        <w:pStyle w:val="Heading2"/>
        <w:rPr>
          <w:rStyle w:val="obligation"/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lastRenderedPageBreak/>
        <w:t>Geplantes Ergebnis der individuellen Themenstellungen</w:t>
      </w:r>
    </w:p>
    <w:p w14:paraId="60381BA0" w14:textId="77777777" w:rsidR="000A3D56" w:rsidRPr="007B38E2" w:rsidRDefault="000A3D56" w:rsidP="00351452">
      <w:pPr>
        <w:rPr>
          <w:rStyle w:val="info"/>
          <w:rFonts w:ascii="Arial" w:hAnsi="Arial" w:cs="Arial"/>
          <w:sz w:val="24"/>
          <w:szCs w:val="24"/>
        </w:rPr>
      </w:pPr>
    </w:p>
    <w:p w14:paraId="34884648" w14:textId="4F6E9432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 xml:space="preserve">Hasan Basri </w:t>
      </w:r>
      <w:proofErr w:type="spellStart"/>
      <w:r w:rsidRPr="007B38E2">
        <w:rPr>
          <w:rStyle w:val="info"/>
          <w:rFonts w:ascii="Arial" w:hAnsi="Arial" w:cs="Arial"/>
          <w:b/>
          <w:bCs/>
          <w:sz w:val="24"/>
          <w:szCs w:val="24"/>
        </w:rPr>
        <w:t>Kizilirmak</w:t>
      </w:r>
      <w:proofErr w:type="spellEnd"/>
      <w:r w:rsidRPr="007B38E2">
        <w:rPr>
          <w:rStyle w:val="info"/>
          <w:rFonts w:ascii="Arial" w:hAnsi="Arial" w:cs="Arial"/>
          <w:sz w:val="24"/>
          <w:szCs w:val="24"/>
        </w:rPr>
        <w:t xml:space="preserve">: Front-End Entwicklung der Webapp </w:t>
      </w:r>
      <w:r w:rsidR="004A2670" w:rsidRPr="007B38E2">
        <w:rPr>
          <w:rStyle w:val="info"/>
          <w:rFonts w:ascii="Arial" w:hAnsi="Arial" w:cs="Arial"/>
          <w:sz w:val="24"/>
          <w:szCs w:val="24"/>
        </w:rPr>
        <w:t xml:space="preserve">mittels </w:t>
      </w:r>
      <w:proofErr w:type="spellStart"/>
      <w:r w:rsidRPr="007B38E2">
        <w:rPr>
          <w:rStyle w:val="info"/>
          <w:rFonts w:ascii="Arial" w:hAnsi="Arial" w:cs="Arial"/>
          <w:sz w:val="24"/>
          <w:szCs w:val="24"/>
        </w:rPr>
        <w:t>React</w:t>
      </w:r>
      <w:proofErr w:type="spellEnd"/>
    </w:p>
    <w:p w14:paraId="6AFD1879" w14:textId="332D6510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Beniamin Vasile Rekala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="002A1164">
        <w:rPr>
          <w:rStyle w:val="info"/>
          <w:rFonts w:ascii="Arial" w:hAnsi="Arial" w:cs="Arial"/>
          <w:sz w:val="24"/>
          <w:szCs w:val="24"/>
        </w:rPr>
        <w:t>Design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 der Datenbank </w:t>
      </w:r>
      <w:r w:rsidR="00606C69" w:rsidRPr="007B38E2">
        <w:rPr>
          <w:rStyle w:val="info"/>
          <w:rFonts w:ascii="Arial" w:hAnsi="Arial" w:cs="Arial"/>
          <w:sz w:val="24"/>
          <w:szCs w:val="24"/>
        </w:rPr>
        <w:t>mittels SQL</w:t>
      </w:r>
      <w:r w:rsidR="00871738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097AD2" w:rsidRPr="007B38E2">
        <w:rPr>
          <w:rStyle w:val="info"/>
          <w:rFonts w:ascii="Arial" w:hAnsi="Arial" w:cs="Arial"/>
          <w:sz w:val="24"/>
          <w:szCs w:val="24"/>
        </w:rPr>
        <w:t xml:space="preserve">und Sicherung der Daten mittels </w:t>
      </w:r>
      <w:r w:rsidR="00481A34" w:rsidRPr="007B38E2">
        <w:rPr>
          <w:rStyle w:val="info"/>
          <w:rFonts w:ascii="Arial" w:hAnsi="Arial" w:cs="Arial"/>
          <w:sz w:val="24"/>
          <w:szCs w:val="24"/>
        </w:rPr>
        <w:t>Kryptographie</w:t>
      </w:r>
    </w:p>
    <w:p w14:paraId="0AA0DA20" w14:textId="18684E70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Marvin Keiblinger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Erstellung einer Mobilen Applikation </w:t>
      </w:r>
      <w:proofErr w:type="gramStart"/>
      <w:r w:rsidRPr="007B38E2">
        <w:rPr>
          <w:rStyle w:val="info"/>
          <w:rFonts w:ascii="Arial" w:hAnsi="Arial" w:cs="Arial"/>
          <w:sz w:val="24"/>
          <w:szCs w:val="24"/>
        </w:rPr>
        <w:t xml:space="preserve">mittels </w:t>
      </w:r>
      <w:r w:rsidR="00B63FE5">
        <w:rPr>
          <w:rStyle w:val="info"/>
          <w:rFonts w:ascii="Arial" w:hAnsi="Arial" w:cs="Arial"/>
          <w:sz w:val="24"/>
          <w:szCs w:val="24"/>
        </w:rPr>
        <w:t>Java</w:t>
      </w:r>
      <w:proofErr w:type="gramEnd"/>
      <w:r w:rsidR="00B63FE5">
        <w:rPr>
          <w:rStyle w:val="info"/>
          <w:rFonts w:ascii="Arial" w:hAnsi="Arial" w:cs="Arial"/>
          <w:sz w:val="24"/>
          <w:szCs w:val="24"/>
        </w:rPr>
        <w:t>/XML</w:t>
      </w:r>
    </w:p>
    <w:p w14:paraId="6098AF21" w14:textId="77777777" w:rsidR="000862B8" w:rsidRPr="007B38E2" w:rsidRDefault="00351452" w:rsidP="000862B8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 xml:space="preserve">Mahdi </w:t>
      </w:r>
      <w:proofErr w:type="spellStart"/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Mahmody</w:t>
      </w:r>
      <w:proofErr w:type="spellEnd"/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="000862B8" w:rsidRPr="0027741F">
        <w:rPr>
          <w:rStyle w:val="info"/>
          <w:rFonts w:ascii="Arial" w:hAnsi="Arial" w:cs="Arial"/>
          <w:sz w:val="24"/>
          <w:szCs w:val="24"/>
        </w:rPr>
        <w:t xml:space="preserve">Entwicklung einer </w:t>
      </w:r>
      <w:proofErr w:type="spellStart"/>
      <w:r w:rsidR="000862B8" w:rsidRPr="0027741F">
        <w:rPr>
          <w:rStyle w:val="info"/>
          <w:rFonts w:ascii="Arial" w:hAnsi="Arial" w:cs="Arial"/>
          <w:sz w:val="24"/>
          <w:szCs w:val="24"/>
        </w:rPr>
        <w:t>RestAPI</w:t>
      </w:r>
      <w:proofErr w:type="spellEnd"/>
      <w:r w:rsidR="000862B8" w:rsidRPr="0027741F">
        <w:rPr>
          <w:rStyle w:val="info"/>
          <w:rFonts w:ascii="Arial" w:hAnsi="Arial" w:cs="Arial"/>
          <w:sz w:val="24"/>
          <w:szCs w:val="24"/>
        </w:rPr>
        <w:t xml:space="preserve"> für die Kommunikation mit dem Front-End und Implementierung eines </w:t>
      </w:r>
      <w:proofErr w:type="spellStart"/>
      <w:r w:rsidR="000862B8" w:rsidRPr="0027741F">
        <w:rPr>
          <w:rStyle w:val="info"/>
          <w:rFonts w:ascii="Arial" w:hAnsi="Arial" w:cs="Arial"/>
          <w:sz w:val="24"/>
          <w:szCs w:val="24"/>
        </w:rPr>
        <w:t>NodeJS</w:t>
      </w:r>
      <w:proofErr w:type="spellEnd"/>
      <w:r w:rsidR="000862B8" w:rsidRPr="0027741F">
        <w:rPr>
          <w:rStyle w:val="info"/>
          <w:rFonts w:ascii="Arial" w:hAnsi="Arial" w:cs="Arial"/>
          <w:sz w:val="24"/>
          <w:szCs w:val="24"/>
        </w:rPr>
        <w:t xml:space="preserve"> Web-Servers</w:t>
      </w:r>
    </w:p>
    <w:p w14:paraId="3E4F3D88" w14:textId="5C837980" w:rsidR="00222CE5" w:rsidRPr="007B38E2" w:rsidRDefault="00222CE5" w:rsidP="00351452">
      <w:pPr>
        <w:rPr>
          <w:rStyle w:val="info"/>
          <w:rFonts w:ascii="Arial" w:hAnsi="Arial" w:cs="Arial"/>
          <w:sz w:val="24"/>
          <w:szCs w:val="24"/>
        </w:rPr>
      </w:pPr>
    </w:p>
    <w:p w14:paraId="6967012D" w14:textId="77777777" w:rsidR="00873EC3" w:rsidRPr="007B38E2" w:rsidRDefault="00873EC3" w:rsidP="00873EC3">
      <w:pPr>
        <w:pStyle w:val="Heading2"/>
        <w:rPr>
          <w:rStyle w:val="obligation"/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Meilensteine</w:t>
      </w:r>
    </w:p>
    <w:p w14:paraId="328210F4" w14:textId="3A5F44AE" w:rsidR="00873EC3" w:rsidRPr="007B38E2" w:rsidRDefault="00873EC3" w:rsidP="00873EC3">
      <w:pPr>
        <w:rPr>
          <w:rStyle w:val="info"/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AC02CF" w:rsidRPr="007B38E2" w14:paraId="68F10573" w14:textId="77777777" w:rsidTr="00AC02CF">
        <w:tc>
          <w:tcPr>
            <w:tcW w:w="7083" w:type="dxa"/>
          </w:tcPr>
          <w:p w14:paraId="3C8946B1" w14:textId="0177A867" w:rsidR="00AC02CF" w:rsidRPr="007B38E2" w:rsidRDefault="00AC02C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Meilensteine</w:t>
            </w:r>
          </w:p>
        </w:tc>
        <w:tc>
          <w:tcPr>
            <w:tcW w:w="1979" w:type="dxa"/>
          </w:tcPr>
          <w:p w14:paraId="7969BFD3" w14:textId="23B96326" w:rsidR="00AC02CF" w:rsidRPr="007B38E2" w:rsidRDefault="00AC02C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Datum</w:t>
            </w:r>
          </w:p>
        </w:tc>
      </w:tr>
      <w:tr w:rsidR="00AC02CF" w:rsidRPr="007B38E2" w14:paraId="046BD082" w14:textId="77777777" w:rsidTr="00AC02CF">
        <w:tc>
          <w:tcPr>
            <w:tcW w:w="7083" w:type="dxa"/>
          </w:tcPr>
          <w:p w14:paraId="016AFA1A" w14:textId="3297EF1D" w:rsidR="00AC02CF" w:rsidRPr="007B38E2" w:rsidRDefault="00BA7DD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Technologie gelernt und geeignet</w:t>
            </w:r>
          </w:p>
        </w:tc>
        <w:tc>
          <w:tcPr>
            <w:tcW w:w="1979" w:type="dxa"/>
          </w:tcPr>
          <w:p w14:paraId="00096B73" w14:textId="19F050A6" w:rsidR="00AC02CF" w:rsidRPr="007B38E2" w:rsidRDefault="006C0CB8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06.09.2021</w:t>
            </w:r>
          </w:p>
        </w:tc>
      </w:tr>
      <w:tr w:rsidR="00AC02CF" w:rsidRPr="007B38E2" w14:paraId="30087726" w14:textId="77777777" w:rsidTr="00AC02CF">
        <w:tc>
          <w:tcPr>
            <w:tcW w:w="7083" w:type="dxa"/>
          </w:tcPr>
          <w:p w14:paraId="372AACE8" w14:textId="78403102" w:rsidR="00AC02CF" w:rsidRPr="007B38E2" w:rsidRDefault="00727D14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Server </w:t>
            </w:r>
            <w:r w:rsidR="009910AC" w:rsidRPr="007B38E2">
              <w:rPr>
                <w:rStyle w:val="info"/>
                <w:rFonts w:ascii="Arial" w:hAnsi="Arial" w:cs="Arial"/>
                <w:sz w:val="24"/>
                <w:szCs w:val="24"/>
              </w:rPr>
              <w:t>Infrastruktur</w:t>
            </w: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 ist online</w:t>
            </w:r>
            <w:r w:rsidR="009910AC"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 und betriebsfähig</w:t>
            </w:r>
          </w:p>
        </w:tc>
        <w:tc>
          <w:tcPr>
            <w:tcW w:w="1979" w:type="dxa"/>
          </w:tcPr>
          <w:p w14:paraId="7B380AEF" w14:textId="083DD8D9" w:rsidR="00AC02CF" w:rsidRPr="007B38E2" w:rsidRDefault="00087FD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22.10.2021</w:t>
            </w:r>
          </w:p>
        </w:tc>
      </w:tr>
      <w:tr w:rsidR="004C22A3" w:rsidRPr="007B38E2" w14:paraId="057E115D" w14:textId="77777777" w:rsidTr="00AC02CF">
        <w:tc>
          <w:tcPr>
            <w:tcW w:w="7083" w:type="dxa"/>
          </w:tcPr>
          <w:p w14:paraId="0458C85A" w14:textId="60162317" w:rsidR="004C22A3" w:rsidRPr="007B38E2" w:rsidRDefault="0013433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Datenbank ist online und betriebsfähig</w:t>
            </w:r>
          </w:p>
        </w:tc>
        <w:tc>
          <w:tcPr>
            <w:tcW w:w="1979" w:type="dxa"/>
          </w:tcPr>
          <w:p w14:paraId="5D0AE19C" w14:textId="2A79F723" w:rsidR="004C22A3" w:rsidRPr="007B38E2" w:rsidRDefault="00D17C9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03.11.2021</w:t>
            </w:r>
          </w:p>
        </w:tc>
      </w:tr>
      <w:tr w:rsidR="00C32F41" w:rsidRPr="007B38E2" w14:paraId="049B57F4" w14:textId="77777777" w:rsidTr="00AC02CF">
        <w:tc>
          <w:tcPr>
            <w:tcW w:w="7083" w:type="dxa"/>
          </w:tcPr>
          <w:p w14:paraId="71D27F1C" w14:textId="65F1CE49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Entwicklung eines Prototyps für die Mobile-Applikation</w:t>
            </w:r>
          </w:p>
        </w:tc>
        <w:tc>
          <w:tcPr>
            <w:tcW w:w="1979" w:type="dxa"/>
          </w:tcPr>
          <w:p w14:paraId="33635407" w14:textId="440F47E9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09.01.20</w:t>
            </w:r>
            <w:r w:rsidR="00D17C9F" w:rsidRPr="007B38E2">
              <w:rPr>
                <w:rStyle w:val="info"/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32F41" w:rsidRPr="007B38E2" w14:paraId="14EC01AC" w14:textId="77777777" w:rsidTr="00AC02CF">
        <w:tc>
          <w:tcPr>
            <w:tcW w:w="7083" w:type="dxa"/>
          </w:tcPr>
          <w:p w14:paraId="4FCFBE40" w14:textId="02EAC44C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Entwicklung eines Prototyps für die Web-Applikation</w:t>
            </w:r>
          </w:p>
        </w:tc>
        <w:tc>
          <w:tcPr>
            <w:tcW w:w="1979" w:type="dxa"/>
          </w:tcPr>
          <w:p w14:paraId="6FC28818" w14:textId="49615085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09.01.2022</w:t>
            </w:r>
          </w:p>
        </w:tc>
      </w:tr>
      <w:tr w:rsidR="00C32F41" w:rsidRPr="007B38E2" w14:paraId="01472C22" w14:textId="77777777" w:rsidTr="00AC02CF">
        <w:tc>
          <w:tcPr>
            <w:tcW w:w="7083" w:type="dxa"/>
          </w:tcPr>
          <w:p w14:paraId="3D08EE30" w14:textId="317BBC7A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Fertigstellung des vollständigen Systems</w:t>
            </w:r>
          </w:p>
        </w:tc>
        <w:tc>
          <w:tcPr>
            <w:tcW w:w="1979" w:type="dxa"/>
          </w:tcPr>
          <w:p w14:paraId="1AA684F3" w14:textId="2E461F3D" w:rsidR="00C32F41" w:rsidRPr="007B38E2" w:rsidRDefault="00FF04CD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23</w:t>
            </w:r>
            <w:r w:rsidR="00C32F41" w:rsidRPr="007B38E2">
              <w:rPr>
                <w:rStyle w:val="info"/>
                <w:rFonts w:ascii="Arial" w:hAnsi="Arial" w:cs="Arial"/>
                <w:sz w:val="24"/>
                <w:szCs w:val="24"/>
              </w:rPr>
              <w:t>.0</w:t>
            </w: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1</w:t>
            </w:r>
            <w:r w:rsidR="00C32F41" w:rsidRPr="007B38E2">
              <w:rPr>
                <w:rStyle w:val="info"/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C32F41" w:rsidRPr="007B38E2" w14:paraId="3D631688" w14:textId="77777777" w:rsidTr="00AC02CF">
        <w:tc>
          <w:tcPr>
            <w:tcW w:w="7083" w:type="dxa"/>
          </w:tcPr>
          <w:p w14:paraId="12FFD257" w14:textId="2D36887B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Abgabe Diplomarbeit</w:t>
            </w:r>
          </w:p>
        </w:tc>
        <w:tc>
          <w:tcPr>
            <w:tcW w:w="1979" w:type="dxa"/>
          </w:tcPr>
          <w:p w14:paraId="7B350DE5" w14:textId="15CE9AF8" w:rsidR="00C32F41" w:rsidRPr="007B38E2" w:rsidRDefault="008C5946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--.04.2022</w:t>
            </w:r>
          </w:p>
        </w:tc>
      </w:tr>
    </w:tbl>
    <w:p w14:paraId="19DCEF48" w14:textId="77777777" w:rsidR="00BB57C2" w:rsidRPr="007B38E2" w:rsidRDefault="00BB57C2" w:rsidP="00873EC3">
      <w:pPr>
        <w:rPr>
          <w:rStyle w:val="info"/>
          <w:rFonts w:ascii="Arial" w:hAnsi="Arial" w:cs="Arial"/>
          <w:sz w:val="24"/>
          <w:szCs w:val="24"/>
        </w:rPr>
      </w:pPr>
    </w:p>
    <w:p w14:paraId="78BCC2E8" w14:textId="7C8E485F" w:rsidR="00873EC3" w:rsidRPr="007B38E2" w:rsidRDefault="00873EC3" w:rsidP="00873EC3">
      <w:pPr>
        <w:rPr>
          <w:rStyle w:val="info"/>
          <w:rFonts w:ascii="Arial" w:hAnsi="Arial" w:cs="Arial"/>
          <w:color w:val="666666"/>
          <w:sz w:val="24"/>
          <w:szCs w:val="24"/>
        </w:rPr>
      </w:pPr>
    </w:p>
    <w:p w14:paraId="78DA18B8" w14:textId="1E47974F" w:rsidR="00873EC3" w:rsidRPr="007B38E2" w:rsidRDefault="00873EC3" w:rsidP="00873EC3">
      <w:pPr>
        <w:pStyle w:val="Heading2"/>
        <w:rPr>
          <w:rFonts w:ascii="Arial" w:eastAsia="Times New Roman" w:hAnsi="Arial" w:cs="Arial"/>
          <w:sz w:val="28"/>
          <w:szCs w:val="28"/>
          <w:lang w:eastAsia="de-AT"/>
        </w:rPr>
      </w:pPr>
      <w:r w:rsidRPr="007B38E2">
        <w:rPr>
          <w:rFonts w:ascii="Arial" w:eastAsia="Times New Roman" w:hAnsi="Arial" w:cs="Arial"/>
          <w:sz w:val="28"/>
          <w:szCs w:val="28"/>
          <w:lang w:eastAsia="de-AT"/>
        </w:rPr>
        <w:t>Individuelle Themenstellungen der Kandidatin/des Kandidaten (Diplomarbeit/Abschlussarbeit-Teilthema)</w:t>
      </w:r>
    </w:p>
    <w:p w14:paraId="25C01D21" w14:textId="7C7EA8C9" w:rsidR="000A3D56" w:rsidRDefault="000A3D56" w:rsidP="00AE6B17">
      <w:pPr>
        <w:rPr>
          <w:rStyle w:val="info"/>
          <w:rFonts w:ascii="Arial" w:hAnsi="Arial" w:cs="Arial"/>
          <w:sz w:val="24"/>
          <w:szCs w:val="24"/>
        </w:rPr>
      </w:pPr>
    </w:p>
    <w:p w14:paraId="412E79C6" w14:textId="13B01AC1" w:rsidR="00E01C5C" w:rsidRDefault="0037641F" w:rsidP="008D33B4">
      <w:pPr>
        <w:rPr>
          <w:ins w:id="10" w:author="PAZDERKA, Martin" w:date="2021-09-22T10:37:00Z"/>
          <w:rStyle w:val="info"/>
          <w:rFonts w:ascii="Arial" w:hAnsi="Arial" w:cs="Arial"/>
          <w:sz w:val="24"/>
          <w:szCs w:val="24"/>
          <w:lang w:val="en-US"/>
        </w:rPr>
      </w:pPr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Hasan </w:t>
      </w:r>
      <w:proofErr w:type="spellStart"/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Basri</w:t>
      </w:r>
      <w:proofErr w:type="spellEnd"/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Kizilirmak</w:t>
      </w:r>
      <w:proofErr w:type="spellEnd"/>
      <w:r w:rsidR="00602F93"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:</w:t>
      </w:r>
      <w:r w:rsidR="005C07C6"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D33B4" w:rsidRPr="008D33B4">
        <w:rPr>
          <w:rStyle w:val="info"/>
          <w:rFonts w:ascii="Arial" w:hAnsi="Arial" w:cs="Arial"/>
          <w:sz w:val="24"/>
          <w:szCs w:val="24"/>
          <w:lang w:val="en-US"/>
        </w:rPr>
        <w:t>Front-</w:t>
      </w:r>
      <w:r w:rsidR="008B34A7">
        <w:rPr>
          <w:rStyle w:val="info"/>
          <w:rFonts w:ascii="Arial" w:hAnsi="Arial" w:cs="Arial"/>
          <w:sz w:val="24"/>
          <w:szCs w:val="24"/>
          <w:lang w:val="en-US"/>
        </w:rPr>
        <w:t>e</w:t>
      </w:r>
      <w:r w:rsidR="008D33B4" w:rsidRPr="008D33B4">
        <w:rPr>
          <w:rStyle w:val="info"/>
          <w:rFonts w:ascii="Arial" w:hAnsi="Arial" w:cs="Arial"/>
          <w:sz w:val="24"/>
          <w:szCs w:val="24"/>
          <w:lang w:val="en-US"/>
        </w:rPr>
        <w:t>nd development of a web app as a learning platform, as well as the basics of modern web development frameworks</w:t>
      </w:r>
    </w:p>
    <w:p w14:paraId="65FF121D" w14:textId="36154B3F" w:rsidR="00AF7A2F" w:rsidRPr="008D33B4" w:rsidRDefault="00AF7A2F" w:rsidP="008D33B4">
      <w:pPr>
        <w:rPr>
          <w:rStyle w:val="info"/>
          <w:rFonts w:ascii="Arial" w:hAnsi="Arial" w:cs="Arial"/>
          <w:sz w:val="24"/>
          <w:szCs w:val="24"/>
          <w:lang w:val="en-US"/>
        </w:rPr>
      </w:pPr>
      <w:ins w:id="11" w:author="PAZDERKA, Martin" w:date="2021-09-22T10:38:00Z">
        <w:r>
          <w:rPr>
            <w:rStyle w:val="info"/>
            <w:rFonts w:ascii="Arial" w:hAnsi="Arial" w:cs="Arial"/>
            <w:sz w:val="24"/>
            <w:szCs w:val="24"/>
            <w:lang w:val="en-US"/>
          </w:rPr>
          <w:t xml:space="preserve">Learning Platform Development using </w:t>
        </w:r>
      </w:ins>
      <w:ins w:id="12" w:author="PAZDERKA, Martin" w:date="2021-09-22T10:37:00Z">
        <w:r>
          <w:rPr>
            <w:rStyle w:val="info"/>
            <w:rFonts w:ascii="Arial" w:hAnsi="Arial" w:cs="Arial"/>
            <w:sz w:val="24"/>
            <w:szCs w:val="24"/>
            <w:lang w:val="en-US"/>
          </w:rPr>
          <w:t>Modern Web Development Frameworks</w:t>
        </w:r>
      </w:ins>
    </w:p>
    <w:p w14:paraId="7BAC8BDE" w14:textId="2CE0CD75" w:rsidR="00602F93" w:rsidRDefault="00602F93">
      <w:pPr>
        <w:rPr>
          <w:ins w:id="13" w:author="PAZDERKA, Martin" w:date="2021-09-22T10:39:00Z"/>
          <w:rStyle w:val="info"/>
          <w:rFonts w:ascii="Arial" w:hAnsi="Arial" w:cs="Arial"/>
          <w:sz w:val="24"/>
          <w:szCs w:val="24"/>
          <w:lang w:val="en-US"/>
        </w:rPr>
      </w:pPr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Beniamin Vasile Rekala</w:t>
      </w:r>
      <w:r w:rsidRPr="00B10192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:</w:t>
      </w:r>
      <w:r w:rsidR="003975B7">
        <w:rPr>
          <w:rStyle w:val="info"/>
          <w:rFonts w:ascii="Arial" w:hAnsi="Arial" w:cs="Arial"/>
          <w:sz w:val="24"/>
          <w:szCs w:val="24"/>
          <w:lang w:val="en-US"/>
        </w:rPr>
        <w:t xml:space="preserve"> </w:t>
      </w:r>
      <w:del w:id="14" w:author="PAZDERKA, Martin" w:date="2021-09-22T10:42:00Z">
        <w:r w:rsidR="003975B7" w:rsidRPr="003975B7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>Design of an SQL database and secure encryption of the data using cryptography</w:delText>
        </w:r>
      </w:del>
    </w:p>
    <w:p w14:paraId="00975F6E" w14:textId="7F45ACD0" w:rsidR="00AF7A2F" w:rsidRPr="008D33B4" w:rsidRDefault="00AF7A2F">
      <w:pPr>
        <w:rPr>
          <w:rStyle w:val="info"/>
          <w:rFonts w:ascii="Arial" w:hAnsi="Arial" w:cs="Arial"/>
          <w:sz w:val="24"/>
          <w:szCs w:val="24"/>
          <w:lang w:val="en-US"/>
        </w:rPr>
      </w:pPr>
      <w:ins w:id="15" w:author="PAZDERKA, Martin" w:date="2021-09-22T10:39:00Z">
        <w:r>
          <w:rPr>
            <w:rStyle w:val="info"/>
            <w:rFonts w:ascii="Arial" w:hAnsi="Arial" w:cs="Arial"/>
            <w:sz w:val="24"/>
            <w:szCs w:val="24"/>
            <w:lang w:val="en-US"/>
          </w:rPr>
          <w:t xml:space="preserve">Design and </w:t>
        </w:r>
      </w:ins>
      <w:ins w:id="16" w:author="PAZDERKA, Martin" w:date="2021-09-22T10:40:00Z">
        <w:r>
          <w:rPr>
            <w:rStyle w:val="info"/>
            <w:rFonts w:ascii="Arial" w:hAnsi="Arial" w:cs="Arial"/>
            <w:sz w:val="24"/>
            <w:szCs w:val="24"/>
            <w:lang w:val="en-US"/>
          </w:rPr>
          <w:t xml:space="preserve">Secure </w:t>
        </w:r>
      </w:ins>
      <w:ins w:id="17" w:author="PAZDERKA, Martin" w:date="2021-09-22T10:39:00Z">
        <w:r>
          <w:rPr>
            <w:rStyle w:val="info"/>
            <w:rFonts w:ascii="Arial" w:hAnsi="Arial" w:cs="Arial"/>
            <w:sz w:val="24"/>
            <w:szCs w:val="24"/>
            <w:lang w:val="en-US"/>
          </w:rPr>
          <w:t xml:space="preserve">Implementation of a </w:t>
        </w:r>
      </w:ins>
      <w:ins w:id="18" w:author="PAZDERKA, Martin" w:date="2021-09-22T10:40:00Z">
        <w:r>
          <w:rPr>
            <w:rStyle w:val="info"/>
            <w:rFonts w:ascii="Arial" w:hAnsi="Arial" w:cs="Arial"/>
            <w:sz w:val="24"/>
            <w:szCs w:val="24"/>
            <w:lang w:val="en-US"/>
          </w:rPr>
          <w:t>Database for a Web-/Mobile Based Modern Learning Platform</w:t>
        </w:r>
      </w:ins>
    </w:p>
    <w:p w14:paraId="0EB19EF4" w14:textId="70634F29" w:rsidR="00B93D23" w:rsidRDefault="00B93D23">
      <w:pPr>
        <w:rPr>
          <w:ins w:id="19" w:author="PAZDERKA, Martin" w:date="2021-09-22T10:38:00Z"/>
          <w:rStyle w:val="info"/>
          <w:rFonts w:ascii="Arial" w:hAnsi="Arial" w:cs="Arial"/>
          <w:sz w:val="24"/>
          <w:szCs w:val="24"/>
          <w:lang w:val="en-US"/>
        </w:rPr>
      </w:pPr>
      <w:r w:rsidRPr="003975B7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Marvin </w:t>
      </w:r>
      <w:proofErr w:type="spellStart"/>
      <w:r w:rsidRPr="003975B7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Keiblinger</w:t>
      </w:r>
      <w:proofErr w:type="spellEnd"/>
      <w:r w:rsidRPr="00B10192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:</w:t>
      </w:r>
      <w:r w:rsidR="00632F12" w:rsidRPr="00632F12">
        <w:rPr>
          <w:lang w:val="en-US"/>
        </w:rPr>
        <w:t xml:space="preserve"> </w:t>
      </w:r>
      <w:del w:id="20" w:author="PAZDERKA, Martin" w:date="2021-09-22T10:42:00Z">
        <w:r w:rsidR="00632F12" w:rsidRPr="00632F12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>Front-end development of a mobile app using Java/XML</w:delText>
        </w:r>
        <w:r w:rsidR="009D7EF8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 xml:space="preserve"> and</w:delText>
        </w:r>
        <w:r w:rsidR="00632F12" w:rsidRPr="00632F12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 xml:space="preserve"> the basics of </w:delText>
        </w:r>
        <w:r w:rsidR="0053744E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>different</w:delText>
        </w:r>
        <w:r w:rsidR="00632F12" w:rsidRPr="00632F12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 xml:space="preserve"> </w:delText>
        </w:r>
        <w:r w:rsidR="00A6042A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>mobile</w:delText>
        </w:r>
        <w:r w:rsidR="00632F12" w:rsidRPr="00632F12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 xml:space="preserve"> development framework</w:delText>
        </w:r>
        <w:r w:rsidR="001856C3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>s</w:delText>
        </w:r>
      </w:del>
    </w:p>
    <w:p w14:paraId="64184477" w14:textId="5C723FE8" w:rsidR="00AF7A2F" w:rsidRPr="003975B7" w:rsidRDefault="00AF7A2F">
      <w:pPr>
        <w:rPr>
          <w:rStyle w:val="info"/>
          <w:rFonts w:ascii="Arial" w:hAnsi="Arial" w:cs="Arial"/>
          <w:sz w:val="24"/>
          <w:szCs w:val="24"/>
          <w:lang w:val="en-US"/>
        </w:rPr>
      </w:pPr>
      <w:ins w:id="21" w:author="PAZDERKA, Martin" w:date="2021-09-22T10:38:00Z">
        <w:r>
          <w:rPr>
            <w:rStyle w:val="info"/>
            <w:rFonts w:ascii="Arial" w:hAnsi="Arial" w:cs="Arial"/>
            <w:sz w:val="24"/>
            <w:szCs w:val="24"/>
            <w:lang w:val="en-US"/>
          </w:rPr>
          <w:t>Development of a Mobile Application to Support a Modern Learning Platform</w:t>
        </w:r>
      </w:ins>
      <w:ins w:id="22" w:author="PAZDERKA, Martin" w:date="2021-09-22T10:39:00Z">
        <w:r>
          <w:rPr>
            <w:rStyle w:val="info"/>
            <w:rFonts w:ascii="Arial" w:hAnsi="Arial" w:cs="Arial"/>
            <w:sz w:val="24"/>
            <w:szCs w:val="24"/>
            <w:lang w:val="en-US"/>
          </w:rPr>
          <w:t xml:space="preserve"> using Java/XML</w:t>
        </w:r>
      </w:ins>
    </w:p>
    <w:p w14:paraId="09E05C1D" w14:textId="407066D6" w:rsidR="00B93D23" w:rsidRDefault="00B93D23">
      <w:pPr>
        <w:rPr>
          <w:ins w:id="23" w:author="PAZDERKA, Martin" w:date="2021-09-22T10:40:00Z"/>
          <w:rStyle w:val="info"/>
          <w:rFonts w:ascii="Arial" w:hAnsi="Arial" w:cs="Arial"/>
          <w:sz w:val="24"/>
          <w:szCs w:val="24"/>
          <w:lang w:val="en-US"/>
        </w:rPr>
      </w:pPr>
      <w:r w:rsidRPr="00126EE6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Mahdi </w:t>
      </w:r>
      <w:proofErr w:type="spellStart"/>
      <w:r w:rsidRPr="00126EE6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Mahmody</w:t>
      </w:r>
      <w:proofErr w:type="spellEnd"/>
      <w:r w:rsidRPr="00126EE6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:</w:t>
      </w:r>
      <w:r w:rsidR="00B10192" w:rsidRPr="00126EE6">
        <w:rPr>
          <w:rStyle w:val="info"/>
          <w:rFonts w:ascii="Arial" w:hAnsi="Arial" w:cs="Arial"/>
          <w:sz w:val="24"/>
          <w:szCs w:val="24"/>
          <w:lang w:val="en-US"/>
        </w:rPr>
        <w:t xml:space="preserve"> </w:t>
      </w:r>
      <w:del w:id="24" w:author="PAZDERKA, Martin" w:date="2021-09-22T10:42:00Z">
        <w:r w:rsidR="00126EE6" w:rsidRPr="00126EE6" w:rsidDel="00AF7A2F">
          <w:rPr>
            <w:rStyle w:val="info"/>
            <w:rFonts w:ascii="Arial" w:hAnsi="Arial" w:cs="Arial"/>
            <w:sz w:val="24"/>
            <w:szCs w:val="24"/>
            <w:lang w:val="en-US"/>
          </w:rPr>
          <w:delText>Development of a RestAPI for communication with the front-end and implementation of a NodeJS web server</w:delText>
        </w:r>
      </w:del>
    </w:p>
    <w:p w14:paraId="38F78B28" w14:textId="30657CC5" w:rsidR="00AF7A2F" w:rsidRPr="00126EE6" w:rsidRDefault="00AF7A2F">
      <w:pPr>
        <w:rPr>
          <w:rStyle w:val="info"/>
          <w:rFonts w:ascii="Arial" w:hAnsi="Arial" w:cs="Arial"/>
          <w:b/>
          <w:bCs/>
          <w:sz w:val="24"/>
          <w:szCs w:val="24"/>
          <w:lang w:val="en-US"/>
        </w:rPr>
      </w:pPr>
      <w:ins w:id="25" w:author="PAZDERKA, Martin" w:date="2021-09-22T10:40:00Z">
        <w:r>
          <w:rPr>
            <w:rStyle w:val="info"/>
            <w:rFonts w:ascii="Arial" w:hAnsi="Arial" w:cs="Arial"/>
            <w:sz w:val="24"/>
            <w:szCs w:val="24"/>
            <w:lang w:val="en-US"/>
          </w:rPr>
          <w:lastRenderedPageBreak/>
          <w:t xml:space="preserve">Designing and Implementing a </w:t>
        </w:r>
      </w:ins>
      <w:ins w:id="26" w:author="PAZDERKA, Martin" w:date="2021-09-22T10:41:00Z">
        <w:r>
          <w:rPr>
            <w:rStyle w:val="info"/>
            <w:rFonts w:ascii="Arial" w:hAnsi="Arial" w:cs="Arial"/>
            <w:sz w:val="24"/>
            <w:szCs w:val="24"/>
            <w:lang w:val="en-US"/>
          </w:rPr>
          <w:t>NodeJS Based Backend for a Learning Platform including Multi-</w:t>
        </w:r>
      </w:ins>
      <w:ins w:id="27" w:author="PAZDERKA, Martin" w:date="2021-09-22T10:42:00Z">
        <w:r>
          <w:rPr>
            <w:rStyle w:val="info"/>
            <w:rFonts w:ascii="Arial" w:hAnsi="Arial" w:cs="Arial"/>
            <w:sz w:val="24"/>
            <w:szCs w:val="24"/>
            <w:lang w:val="en-US"/>
          </w:rPr>
          <w:t xml:space="preserve">Client </w:t>
        </w:r>
      </w:ins>
      <w:ins w:id="28" w:author="PAZDERKA, Martin" w:date="2021-09-22T10:41:00Z">
        <w:r>
          <w:rPr>
            <w:rStyle w:val="info"/>
            <w:rFonts w:ascii="Arial" w:hAnsi="Arial" w:cs="Arial"/>
            <w:sz w:val="24"/>
            <w:szCs w:val="24"/>
            <w:lang w:val="en-US"/>
          </w:rPr>
          <w:t>API Definition</w:t>
        </w:r>
      </w:ins>
    </w:p>
    <w:p w14:paraId="6DC95F69" w14:textId="1FA178E2" w:rsidR="00C56CDD" w:rsidRPr="003C0C55" w:rsidRDefault="00C56CDD" w:rsidP="00873EC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C56CDD" w:rsidRPr="003C0C55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2489" w14:textId="77777777" w:rsidR="00FA4AD5" w:rsidRDefault="00FA4AD5" w:rsidP="007B38E2">
      <w:pPr>
        <w:spacing w:after="0" w:line="240" w:lineRule="auto"/>
      </w:pPr>
      <w:r>
        <w:separator/>
      </w:r>
    </w:p>
  </w:endnote>
  <w:endnote w:type="continuationSeparator" w:id="0">
    <w:p w14:paraId="3F8736E9" w14:textId="77777777" w:rsidR="00FA4AD5" w:rsidRDefault="00FA4AD5" w:rsidP="007B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0EB1" w14:textId="77777777" w:rsidR="00FA4AD5" w:rsidRDefault="00FA4AD5" w:rsidP="007B38E2">
      <w:pPr>
        <w:spacing w:after="0" w:line="240" w:lineRule="auto"/>
      </w:pPr>
      <w:r>
        <w:separator/>
      </w:r>
    </w:p>
  </w:footnote>
  <w:footnote w:type="continuationSeparator" w:id="0">
    <w:p w14:paraId="46BD2B74" w14:textId="77777777" w:rsidR="00FA4AD5" w:rsidRDefault="00FA4AD5" w:rsidP="007B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38CB" w14:textId="0FDA4E3D" w:rsidR="007B38E2" w:rsidRDefault="007B38E2">
    <w:pPr>
      <w:pStyle w:val="Header"/>
    </w:pPr>
    <w:r>
      <w:t xml:space="preserve">Beniamin </w:t>
    </w:r>
    <w:proofErr w:type="spellStart"/>
    <w:r>
      <w:t>Rekala</w:t>
    </w:r>
    <w:proofErr w:type="spellEnd"/>
    <w:r>
      <w:t xml:space="preserve">, Hasan </w:t>
    </w:r>
    <w:proofErr w:type="spellStart"/>
    <w:r>
      <w:t>Kizilirmak</w:t>
    </w:r>
    <w:proofErr w:type="spellEnd"/>
    <w:r>
      <w:t xml:space="preserve">, Mahdi </w:t>
    </w:r>
    <w:proofErr w:type="spellStart"/>
    <w:r>
      <w:t>Mahmody</w:t>
    </w:r>
    <w:proofErr w:type="spellEnd"/>
    <w:r>
      <w:t>, Marvin Keiblinger</w:t>
    </w:r>
  </w:p>
  <w:p w14:paraId="44F829AA" w14:textId="63400EDD" w:rsidR="007B38E2" w:rsidRDefault="007B38E2">
    <w:pPr>
      <w:pStyle w:val="Header"/>
    </w:pPr>
    <w:r>
      <w:t>5EHIF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ZDERKA, Martin">
    <w15:presenceInfo w15:providerId="AD" w15:userId="S::pazd@htl-donaustadt.at::bcb7762a-bd98-427b-86db-a231a165ec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C3"/>
    <w:rsid w:val="000018A5"/>
    <w:rsid w:val="0000494A"/>
    <w:rsid w:val="00006557"/>
    <w:rsid w:val="00011497"/>
    <w:rsid w:val="0002117E"/>
    <w:rsid w:val="0004355F"/>
    <w:rsid w:val="00044F4E"/>
    <w:rsid w:val="00072465"/>
    <w:rsid w:val="000862B8"/>
    <w:rsid w:val="00087FD5"/>
    <w:rsid w:val="000925F9"/>
    <w:rsid w:val="0009494B"/>
    <w:rsid w:val="000952CE"/>
    <w:rsid w:val="00097AD2"/>
    <w:rsid w:val="000A3D56"/>
    <w:rsid w:val="000B748D"/>
    <w:rsid w:val="000C3B88"/>
    <w:rsid w:val="000D0312"/>
    <w:rsid w:val="000D76CB"/>
    <w:rsid w:val="000F70B8"/>
    <w:rsid w:val="0011730B"/>
    <w:rsid w:val="001217A2"/>
    <w:rsid w:val="0012360D"/>
    <w:rsid w:val="001268FD"/>
    <w:rsid w:val="00126EE6"/>
    <w:rsid w:val="00132CE1"/>
    <w:rsid w:val="00134335"/>
    <w:rsid w:val="00136E27"/>
    <w:rsid w:val="00145441"/>
    <w:rsid w:val="00150B98"/>
    <w:rsid w:val="00167A0D"/>
    <w:rsid w:val="00171C2F"/>
    <w:rsid w:val="001856C3"/>
    <w:rsid w:val="001A41B8"/>
    <w:rsid w:val="001A5E06"/>
    <w:rsid w:val="001B7BBE"/>
    <w:rsid w:val="001C7A0F"/>
    <w:rsid w:val="001D0727"/>
    <w:rsid w:val="001F418A"/>
    <w:rsid w:val="00202745"/>
    <w:rsid w:val="0021672E"/>
    <w:rsid w:val="00222CE5"/>
    <w:rsid w:val="00235693"/>
    <w:rsid w:val="00244118"/>
    <w:rsid w:val="0025260C"/>
    <w:rsid w:val="00256FFF"/>
    <w:rsid w:val="00260B08"/>
    <w:rsid w:val="002645E2"/>
    <w:rsid w:val="00271578"/>
    <w:rsid w:val="0027741F"/>
    <w:rsid w:val="00282641"/>
    <w:rsid w:val="00286517"/>
    <w:rsid w:val="002928A0"/>
    <w:rsid w:val="00295486"/>
    <w:rsid w:val="002A1164"/>
    <w:rsid w:val="002A32EF"/>
    <w:rsid w:val="002A7963"/>
    <w:rsid w:val="002B5532"/>
    <w:rsid w:val="002C645D"/>
    <w:rsid w:val="002D449E"/>
    <w:rsid w:val="002D6CBD"/>
    <w:rsid w:val="002E3C6C"/>
    <w:rsid w:val="002E3CDA"/>
    <w:rsid w:val="002E606E"/>
    <w:rsid w:val="002F09EA"/>
    <w:rsid w:val="002F2BBE"/>
    <w:rsid w:val="002F3A7D"/>
    <w:rsid w:val="00300953"/>
    <w:rsid w:val="00302FA3"/>
    <w:rsid w:val="00305623"/>
    <w:rsid w:val="00316350"/>
    <w:rsid w:val="00335DB5"/>
    <w:rsid w:val="00336C70"/>
    <w:rsid w:val="00351452"/>
    <w:rsid w:val="0035290B"/>
    <w:rsid w:val="00354138"/>
    <w:rsid w:val="00363C2A"/>
    <w:rsid w:val="00371411"/>
    <w:rsid w:val="00372BA2"/>
    <w:rsid w:val="00374C63"/>
    <w:rsid w:val="0037641F"/>
    <w:rsid w:val="00376E76"/>
    <w:rsid w:val="00377C01"/>
    <w:rsid w:val="003922A6"/>
    <w:rsid w:val="003975B7"/>
    <w:rsid w:val="003B00C6"/>
    <w:rsid w:val="003C0C55"/>
    <w:rsid w:val="003D3F51"/>
    <w:rsid w:val="003E15FE"/>
    <w:rsid w:val="003F0AE0"/>
    <w:rsid w:val="003F1C6F"/>
    <w:rsid w:val="003F53B8"/>
    <w:rsid w:val="00410D94"/>
    <w:rsid w:val="004200F7"/>
    <w:rsid w:val="00420D6A"/>
    <w:rsid w:val="00421D11"/>
    <w:rsid w:val="0043705A"/>
    <w:rsid w:val="00462832"/>
    <w:rsid w:val="00473841"/>
    <w:rsid w:val="0047406E"/>
    <w:rsid w:val="004778AC"/>
    <w:rsid w:val="00480365"/>
    <w:rsid w:val="00481A34"/>
    <w:rsid w:val="004A12D8"/>
    <w:rsid w:val="004A2478"/>
    <w:rsid w:val="004A2670"/>
    <w:rsid w:val="004A4D19"/>
    <w:rsid w:val="004A6C34"/>
    <w:rsid w:val="004B4201"/>
    <w:rsid w:val="004B45CB"/>
    <w:rsid w:val="004C0A5D"/>
    <w:rsid w:val="004C22A3"/>
    <w:rsid w:val="004C687C"/>
    <w:rsid w:val="004D486B"/>
    <w:rsid w:val="004D728C"/>
    <w:rsid w:val="004E3BB9"/>
    <w:rsid w:val="004E709C"/>
    <w:rsid w:val="004F2710"/>
    <w:rsid w:val="004F3F05"/>
    <w:rsid w:val="0050155E"/>
    <w:rsid w:val="00501891"/>
    <w:rsid w:val="00506BFF"/>
    <w:rsid w:val="00510DC2"/>
    <w:rsid w:val="00513B2B"/>
    <w:rsid w:val="0052141C"/>
    <w:rsid w:val="00523F93"/>
    <w:rsid w:val="00526E06"/>
    <w:rsid w:val="005275EE"/>
    <w:rsid w:val="00535B79"/>
    <w:rsid w:val="0053744E"/>
    <w:rsid w:val="00537E82"/>
    <w:rsid w:val="00556138"/>
    <w:rsid w:val="00556446"/>
    <w:rsid w:val="005705C9"/>
    <w:rsid w:val="00583545"/>
    <w:rsid w:val="00587077"/>
    <w:rsid w:val="00591A80"/>
    <w:rsid w:val="005A0E4F"/>
    <w:rsid w:val="005A6FCF"/>
    <w:rsid w:val="005B40BE"/>
    <w:rsid w:val="005B5065"/>
    <w:rsid w:val="005B517D"/>
    <w:rsid w:val="005B5C72"/>
    <w:rsid w:val="005C07C6"/>
    <w:rsid w:val="005C2568"/>
    <w:rsid w:val="005C3564"/>
    <w:rsid w:val="005C5F32"/>
    <w:rsid w:val="005D1751"/>
    <w:rsid w:val="005D6AB2"/>
    <w:rsid w:val="005D7E7F"/>
    <w:rsid w:val="005D7FB2"/>
    <w:rsid w:val="005E1656"/>
    <w:rsid w:val="005F0082"/>
    <w:rsid w:val="005F0A0E"/>
    <w:rsid w:val="005F1581"/>
    <w:rsid w:val="00600E91"/>
    <w:rsid w:val="00602F93"/>
    <w:rsid w:val="0060610C"/>
    <w:rsid w:val="00606C69"/>
    <w:rsid w:val="00610ED9"/>
    <w:rsid w:val="0063136E"/>
    <w:rsid w:val="0063172B"/>
    <w:rsid w:val="00632F12"/>
    <w:rsid w:val="00643BCE"/>
    <w:rsid w:val="00646FF0"/>
    <w:rsid w:val="00672A19"/>
    <w:rsid w:val="00682426"/>
    <w:rsid w:val="006940C4"/>
    <w:rsid w:val="006B6D0C"/>
    <w:rsid w:val="006C0CB8"/>
    <w:rsid w:val="006E2A00"/>
    <w:rsid w:val="006E444E"/>
    <w:rsid w:val="006E772C"/>
    <w:rsid w:val="006F3954"/>
    <w:rsid w:val="006F4DD8"/>
    <w:rsid w:val="006F68DA"/>
    <w:rsid w:val="00705B83"/>
    <w:rsid w:val="0071569F"/>
    <w:rsid w:val="00720F25"/>
    <w:rsid w:val="00722BFC"/>
    <w:rsid w:val="00723E3F"/>
    <w:rsid w:val="00723F85"/>
    <w:rsid w:val="007259BF"/>
    <w:rsid w:val="007264BB"/>
    <w:rsid w:val="00727D14"/>
    <w:rsid w:val="00730893"/>
    <w:rsid w:val="0073198C"/>
    <w:rsid w:val="00732324"/>
    <w:rsid w:val="007356A3"/>
    <w:rsid w:val="00737AB3"/>
    <w:rsid w:val="007600B8"/>
    <w:rsid w:val="00766897"/>
    <w:rsid w:val="00767E40"/>
    <w:rsid w:val="00770405"/>
    <w:rsid w:val="00772BA6"/>
    <w:rsid w:val="00777D19"/>
    <w:rsid w:val="007810FC"/>
    <w:rsid w:val="007A3F36"/>
    <w:rsid w:val="007A3FDE"/>
    <w:rsid w:val="007B017A"/>
    <w:rsid w:val="007B0A52"/>
    <w:rsid w:val="007B26D3"/>
    <w:rsid w:val="007B38E2"/>
    <w:rsid w:val="007B5F96"/>
    <w:rsid w:val="007C14B3"/>
    <w:rsid w:val="007C50BB"/>
    <w:rsid w:val="007C510D"/>
    <w:rsid w:val="007C6D65"/>
    <w:rsid w:val="007E7688"/>
    <w:rsid w:val="007F3D2B"/>
    <w:rsid w:val="007F4FD0"/>
    <w:rsid w:val="00802A2B"/>
    <w:rsid w:val="008304D3"/>
    <w:rsid w:val="008316C9"/>
    <w:rsid w:val="00842F32"/>
    <w:rsid w:val="008609E9"/>
    <w:rsid w:val="00861E07"/>
    <w:rsid w:val="00871738"/>
    <w:rsid w:val="00873EC3"/>
    <w:rsid w:val="00875303"/>
    <w:rsid w:val="00885C34"/>
    <w:rsid w:val="008A0298"/>
    <w:rsid w:val="008A682B"/>
    <w:rsid w:val="008B34A7"/>
    <w:rsid w:val="008B7C5A"/>
    <w:rsid w:val="008C5946"/>
    <w:rsid w:val="008D0006"/>
    <w:rsid w:val="008D20B1"/>
    <w:rsid w:val="008D33B4"/>
    <w:rsid w:val="008D712A"/>
    <w:rsid w:val="008E0ECD"/>
    <w:rsid w:val="008E3FC4"/>
    <w:rsid w:val="008E5188"/>
    <w:rsid w:val="0090072A"/>
    <w:rsid w:val="0090354F"/>
    <w:rsid w:val="00912C9F"/>
    <w:rsid w:val="00924C31"/>
    <w:rsid w:val="009250A6"/>
    <w:rsid w:val="0093573D"/>
    <w:rsid w:val="009407EF"/>
    <w:rsid w:val="00943157"/>
    <w:rsid w:val="009437FF"/>
    <w:rsid w:val="009465C4"/>
    <w:rsid w:val="00954BF6"/>
    <w:rsid w:val="009666E6"/>
    <w:rsid w:val="00970389"/>
    <w:rsid w:val="009765A3"/>
    <w:rsid w:val="009845EF"/>
    <w:rsid w:val="009910AC"/>
    <w:rsid w:val="00992391"/>
    <w:rsid w:val="009D7EF8"/>
    <w:rsid w:val="009F2CC9"/>
    <w:rsid w:val="009F3F71"/>
    <w:rsid w:val="00A068A2"/>
    <w:rsid w:val="00A118F5"/>
    <w:rsid w:val="00A20FF5"/>
    <w:rsid w:val="00A43517"/>
    <w:rsid w:val="00A436F5"/>
    <w:rsid w:val="00A46094"/>
    <w:rsid w:val="00A4674B"/>
    <w:rsid w:val="00A6042A"/>
    <w:rsid w:val="00A729F4"/>
    <w:rsid w:val="00A774D3"/>
    <w:rsid w:val="00A9103C"/>
    <w:rsid w:val="00AA7A71"/>
    <w:rsid w:val="00AC02CF"/>
    <w:rsid w:val="00AD5393"/>
    <w:rsid w:val="00AD75C9"/>
    <w:rsid w:val="00AD7C09"/>
    <w:rsid w:val="00AE3326"/>
    <w:rsid w:val="00AE3B48"/>
    <w:rsid w:val="00AE3C26"/>
    <w:rsid w:val="00AE6008"/>
    <w:rsid w:val="00AE6B17"/>
    <w:rsid w:val="00AE7046"/>
    <w:rsid w:val="00AF3807"/>
    <w:rsid w:val="00AF7A2F"/>
    <w:rsid w:val="00B008E8"/>
    <w:rsid w:val="00B010E9"/>
    <w:rsid w:val="00B06613"/>
    <w:rsid w:val="00B10192"/>
    <w:rsid w:val="00B108C2"/>
    <w:rsid w:val="00B16655"/>
    <w:rsid w:val="00B20902"/>
    <w:rsid w:val="00B21007"/>
    <w:rsid w:val="00B21E1D"/>
    <w:rsid w:val="00B222A8"/>
    <w:rsid w:val="00B2260E"/>
    <w:rsid w:val="00B2680D"/>
    <w:rsid w:val="00B37476"/>
    <w:rsid w:val="00B426B3"/>
    <w:rsid w:val="00B44E63"/>
    <w:rsid w:val="00B50203"/>
    <w:rsid w:val="00B57A4B"/>
    <w:rsid w:val="00B63FE5"/>
    <w:rsid w:val="00B65BF6"/>
    <w:rsid w:val="00B723AD"/>
    <w:rsid w:val="00B736E3"/>
    <w:rsid w:val="00B84F42"/>
    <w:rsid w:val="00B86513"/>
    <w:rsid w:val="00B922B3"/>
    <w:rsid w:val="00B93D23"/>
    <w:rsid w:val="00BA355F"/>
    <w:rsid w:val="00BA7462"/>
    <w:rsid w:val="00BA7DD5"/>
    <w:rsid w:val="00BB2662"/>
    <w:rsid w:val="00BB57C2"/>
    <w:rsid w:val="00BC0E6B"/>
    <w:rsid w:val="00BD0763"/>
    <w:rsid w:val="00BD4A2C"/>
    <w:rsid w:val="00BE1A3B"/>
    <w:rsid w:val="00BE4221"/>
    <w:rsid w:val="00BF49DD"/>
    <w:rsid w:val="00BF6775"/>
    <w:rsid w:val="00C01EA7"/>
    <w:rsid w:val="00C05F43"/>
    <w:rsid w:val="00C167BC"/>
    <w:rsid w:val="00C239B4"/>
    <w:rsid w:val="00C2473A"/>
    <w:rsid w:val="00C300F8"/>
    <w:rsid w:val="00C32F41"/>
    <w:rsid w:val="00C34126"/>
    <w:rsid w:val="00C34BD0"/>
    <w:rsid w:val="00C47AEC"/>
    <w:rsid w:val="00C56CDD"/>
    <w:rsid w:val="00C57AB0"/>
    <w:rsid w:val="00C67A4C"/>
    <w:rsid w:val="00C727A2"/>
    <w:rsid w:val="00C7722E"/>
    <w:rsid w:val="00C82F93"/>
    <w:rsid w:val="00C8576D"/>
    <w:rsid w:val="00C90BF1"/>
    <w:rsid w:val="00CA5CEB"/>
    <w:rsid w:val="00CD68E5"/>
    <w:rsid w:val="00CE2E0F"/>
    <w:rsid w:val="00CE549D"/>
    <w:rsid w:val="00CE61B8"/>
    <w:rsid w:val="00CF2534"/>
    <w:rsid w:val="00D15892"/>
    <w:rsid w:val="00D15AFB"/>
    <w:rsid w:val="00D17C9F"/>
    <w:rsid w:val="00D2030F"/>
    <w:rsid w:val="00D25CA9"/>
    <w:rsid w:val="00D45A69"/>
    <w:rsid w:val="00D45AEC"/>
    <w:rsid w:val="00D46A1A"/>
    <w:rsid w:val="00D522D8"/>
    <w:rsid w:val="00D5300D"/>
    <w:rsid w:val="00D662D6"/>
    <w:rsid w:val="00D7796D"/>
    <w:rsid w:val="00D93608"/>
    <w:rsid w:val="00DA6363"/>
    <w:rsid w:val="00DB0B54"/>
    <w:rsid w:val="00DB1990"/>
    <w:rsid w:val="00DD121C"/>
    <w:rsid w:val="00DF4BCC"/>
    <w:rsid w:val="00E01C5C"/>
    <w:rsid w:val="00E1304F"/>
    <w:rsid w:val="00E2110A"/>
    <w:rsid w:val="00E25216"/>
    <w:rsid w:val="00E27182"/>
    <w:rsid w:val="00E30D5C"/>
    <w:rsid w:val="00E411E0"/>
    <w:rsid w:val="00E42CD1"/>
    <w:rsid w:val="00E444B3"/>
    <w:rsid w:val="00E46BE7"/>
    <w:rsid w:val="00E471E3"/>
    <w:rsid w:val="00E6020D"/>
    <w:rsid w:val="00E61367"/>
    <w:rsid w:val="00E72E33"/>
    <w:rsid w:val="00E73A24"/>
    <w:rsid w:val="00E807F2"/>
    <w:rsid w:val="00EB72BB"/>
    <w:rsid w:val="00EB7FC8"/>
    <w:rsid w:val="00EC09A6"/>
    <w:rsid w:val="00EE7FB6"/>
    <w:rsid w:val="00EF5807"/>
    <w:rsid w:val="00EF668B"/>
    <w:rsid w:val="00F00028"/>
    <w:rsid w:val="00F042E5"/>
    <w:rsid w:val="00F04EF5"/>
    <w:rsid w:val="00F1083F"/>
    <w:rsid w:val="00F15013"/>
    <w:rsid w:val="00F1593A"/>
    <w:rsid w:val="00F21660"/>
    <w:rsid w:val="00F24089"/>
    <w:rsid w:val="00F25BB1"/>
    <w:rsid w:val="00F2625A"/>
    <w:rsid w:val="00F34E2F"/>
    <w:rsid w:val="00F374AF"/>
    <w:rsid w:val="00F40206"/>
    <w:rsid w:val="00F51A1B"/>
    <w:rsid w:val="00F53920"/>
    <w:rsid w:val="00F6159F"/>
    <w:rsid w:val="00F66175"/>
    <w:rsid w:val="00F7585E"/>
    <w:rsid w:val="00F8658F"/>
    <w:rsid w:val="00F91FF1"/>
    <w:rsid w:val="00F92079"/>
    <w:rsid w:val="00FA1485"/>
    <w:rsid w:val="00FA4AD5"/>
    <w:rsid w:val="00FB3CB9"/>
    <w:rsid w:val="00FB6007"/>
    <w:rsid w:val="00FB61DB"/>
    <w:rsid w:val="00FC50DA"/>
    <w:rsid w:val="00FD4B39"/>
    <w:rsid w:val="00FD7CDE"/>
    <w:rsid w:val="00FE2076"/>
    <w:rsid w:val="00FE66BF"/>
    <w:rsid w:val="00FF04CD"/>
    <w:rsid w:val="00FF101F"/>
    <w:rsid w:val="00FF6226"/>
    <w:rsid w:val="00F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CB98"/>
  <w15:chartTrackingRefBased/>
  <w15:docId w15:val="{E53D1090-867A-4DD7-B203-ABF86D9C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C3"/>
  </w:style>
  <w:style w:type="paragraph" w:styleId="Heading1">
    <w:name w:val="heading 1"/>
    <w:basedOn w:val="Normal"/>
    <w:next w:val="Normal"/>
    <w:link w:val="Heading1Char"/>
    <w:uiPriority w:val="9"/>
    <w:qFormat/>
    <w:rsid w:val="00873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3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ligation">
    <w:name w:val="obligation"/>
    <w:basedOn w:val="DefaultParagraphFont"/>
    <w:rsid w:val="00873EC3"/>
  </w:style>
  <w:style w:type="character" w:customStyle="1" w:styleId="info">
    <w:name w:val="info"/>
    <w:basedOn w:val="DefaultParagraphFont"/>
    <w:rsid w:val="00873EC3"/>
  </w:style>
  <w:style w:type="character" w:customStyle="1" w:styleId="Heading3Char">
    <w:name w:val="Heading 3 Char"/>
    <w:basedOn w:val="DefaultParagraphFont"/>
    <w:link w:val="Heading3"/>
    <w:uiPriority w:val="9"/>
    <w:rsid w:val="00873EC3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NormalWeb">
    <w:name w:val="Normal (Web)"/>
    <w:basedOn w:val="Normal"/>
    <w:uiPriority w:val="99"/>
    <w:semiHidden/>
    <w:unhideWhenUsed/>
    <w:rsid w:val="0087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873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3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3EC3"/>
    <w:pPr>
      <w:spacing w:after="0" w:line="240" w:lineRule="auto"/>
    </w:pPr>
  </w:style>
  <w:style w:type="table" w:styleId="TableGrid">
    <w:name w:val="Table Grid"/>
    <w:basedOn w:val="TableNormal"/>
    <w:uiPriority w:val="39"/>
    <w:rsid w:val="00AC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E2"/>
  </w:style>
  <w:style w:type="paragraph" w:styleId="Footer">
    <w:name w:val="footer"/>
    <w:basedOn w:val="Normal"/>
    <w:link w:val="FooterChar"/>
    <w:uiPriority w:val="99"/>
    <w:unhideWhenUsed/>
    <w:rsid w:val="007B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6EEE098306EC4085F25BECCF88CD5D" ma:contentTypeVersion="4" ma:contentTypeDescription="Ein neues Dokument erstellen." ma:contentTypeScope="" ma:versionID="f65386ef2cb6131c4a4c915e3ab0dd39">
  <xsd:schema xmlns:xsd="http://www.w3.org/2001/XMLSchema" xmlns:xs="http://www.w3.org/2001/XMLSchema" xmlns:p="http://schemas.microsoft.com/office/2006/metadata/properties" xmlns:ns2="ee6604bb-5c40-4edd-9f1f-794a77caaeaa" targetNamespace="http://schemas.microsoft.com/office/2006/metadata/properties" ma:root="true" ma:fieldsID="863f1b2a738511803588f2cc71c4cd51" ns2:_="">
    <xsd:import namespace="ee6604bb-5c40-4edd-9f1f-794a77caa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04bb-5c40-4edd-9f1f-794a77caa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23E20A-51D8-4F20-87D0-C55AA577DA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27F39-B2F2-4FB7-B7E1-41C7C9EED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C8BC0-7C45-42DA-A7CA-CF6F83772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04bb-5c40-4edd-9f1f-794a77caa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2023EE-C3E2-4C42-A092-50EEF2F7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PAZDERKA, Martin</dc:creator>
  <cp:keywords/>
  <dc:description/>
  <cp:lastModifiedBy>PAZDERKA, Martin</cp:lastModifiedBy>
  <cp:revision>2</cp:revision>
  <dcterms:created xsi:type="dcterms:W3CDTF">2021-09-22T08:42:00Z</dcterms:created>
  <dcterms:modified xsi:type="dcterms:W3CDTF">2021-09-22T08:42:00Z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0x010100636EEE098306EC4085F25BECCF88CD5D</vt:lpwstr>
  </property>
</Properties>
</file>